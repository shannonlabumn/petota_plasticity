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E99" w14:textId="76AC891B" w:rsidR="001B6082" w:rsidRPr="001B6082" w:rsidRDefault="001B6082" w:rsidP="005E11DA">
      <w:pPr>
        <w:spacing w:line="480" w:lineRule="auto"/>
        <w:jc w:val="both"/>
      </w:pPr>
      <w:r w:rsidRPr="001B6082">
        <w:rPr>
          <w:b/>
          <w:bCs/>
        </w:rPr>
        <w:t xml:space="preserve">Polyploidy mediates loss of plasticity during domestication in tuber-bearing </w:t>
      </w:r>
      <w:r w:rsidRPr="001B6082">
        <w:rPr>
          <w:b/>
          <w:bCs/>
          <w:i/>
          <w:iCs/>
        </w:rPr>
        <w:t>Solanum</w:t>
      </w:r>
      <w:r w:rsidR="006529A6">
        <w:rPr>
          <w:b/>
          <w:bCs/>
        </w:rPr>
        <w:t xml:space="preserve"> section </w:t>
      </w:r>
      <w:r w:rsidR="006529A6" w:rsidRPr="006529A6">
        <w:rPr>
          <w:b/>
          <w:bCs/>
          <w:i/>
          <w:iCs/>
        </w:rPr>
        <w:t>Petota</w:t>
      </w:r>
    </w:p>
    <w:p w14:paraId="09BD1D48" w14:textId="1F86116D" w:rsidR="001B6082" w:rsidRDefault="005E11DA" w:rsidP="005E11DA">
      <w:pPr>
        <w:spacing w:line="480" w:lineRule="auto"/>
        <w:jc w:val="both"/>
      </w:pPr>
      <w:r w:rsidRPr="005E11DA">
        <w:t>Husain I. Agha</w:t>
      </w:r>
      <w:r w:rsidR="005A50D8" w:rsidRPr="005A50D8">
        <w:rPr>
          <w:vertAlign w:val="superscript"/>
        </w:rPr>
        <w:t>1,2</w:t>
      </w:r>
      <w:r w:rsidRPr="005E11DA">
        <w:t xml:space="preserve"> and Laura M. Shannon</w:t>
      </w:r>
      <w:r w:rsidR="005A50D8" w:rsidRPr="005A50D8">
        <w:rPr>
          <w:vertAlign w:val="superscript"/>
        </w:rPr>
        <w:t>1</w:t>
      </w:r>
    </w:p>
    <w:p w14:paraId="123DFAE8" w14:textId="6315363E" w:rsidR="0093432D" w:rsidRDefault="0093432D" w:rsidP="005E11DA">
      <w:pPr>
        <w:spacing w:line="480" w:lineRule="auto"/>
        <w:jc w:val="both"/>
      </w:pPr>
      <w:r>
        <w:t>Department of Horticultural Science, University of Minnesota, Saint Paul, MN , United States</w:t>
      </w:r>
    </w:p>
    <w:p w14:paraId="79745D81" w14:textId="77777777" w:rsidR="006529A6" w:rsidRDefault="005A50D8" w:rsidP="00030F82">
      <w:pPr>
        <w:spacing w:line="480" w:lineRule="auto"/>
        <w:jc w:val="both"/>
      </w:pPr>
      <w:r>
        <w:t>Department of Plant Biology, Michigan State University, East Lansing, MI, United States</w:t>
      </w:r>
    </w:p>
    <w:p w14:paraId="225EF86C" w14:textId="2F8DF358" w:rsidR="00030F82" w:rsidRDefault="006529A6" w:rsidP="00030F82">
      <w:pPr>
        <w:spacing w:line="480" w:lineRule="auto"/>
        <w:jc w:val="both"/>
      </w:pPr>
      <w:r>
        <w:t xml:space="preserve">Corresponding authors: Husain I. Agha: </w:t>
      </w:r>
      <w:r w:rsidRPr="006529A6">
        <w:t>aghahus1@msu.edu</w:t>
      </w:r>
      <w:r>
        <w:t xml:space="preserve">, Laura M. Shannon: </w:t>
      </w:r>
      <w:r w:rsidRPr="006529A6">
        <w:t>lmshannon@umn.edu</w:t>
      </w:r>
      <w:r w:rsidR="00030F82">
        <w:br w:type="page"/>
      </w:r>
    </w:p>
    <w:p w14:paraId="37190163" w14:textId="77777777" w:rsidR="001B6082" w:rsidRPr="001B6082" w:rsidRDefault="001B6082" w:rsidP="005E11DA">
      <w:pPr>
        <w:spacing w:line="480" w:lineRule="auto"/>
        <w:jc w:val="both"/>
      </w:pPr>
      <w:r w:rsidRPr="001B6082">
        <w:rPr>
          <w:b/>
          <w:bCs/>
        </w:rPr>
        <w:lastRenderedPageBreak/>
        <w:t>Abstract</w:t>
      </w:r>
    </w:p>
    <w:p w14:paraId="55570F93" w14:textId="533C4551" w:rsidR="001B6082" w:rsidRDefault="001B6082" w:rsidP="005E11DA">
      <w:pPr>
        <w:spacing w:line="480" w:lineRule="auto"/>
        <w:ind w:firstLine="720"/>
        <w:jc w:val="both"/>
      </w:pPr>
      <w:r w:rsidRPr="001B6082">
        <w:t>Phenotypic plasticity may be an important component of plant fitness and survival in the face of environmental variation. However, adaptive plasticity may be subject to loss in stable environments where changes leading to selection for plasticity are rare and genetic drift and selection can result in the loss of genetic variation underlying plasticity. During domestication and cultivation growers strive, th</w:t>
      </w:r>
      <w:ins w:id="0" w:author="Husain Agha" w:date="2024-05-27T16:16:00Z">
        <w:r w:rsidR="005B6CB6">
          <w:t>r</w:t>
        </w:r>
      </w:ins>
      <w:r w:rsidRPr="001B6082">
        <w:t xml:space="preserve">ough agricultural practices, to reduce environmental variation and this may contribute to a loss of phenotypic plasticity. Polyploidy, possessing more than two complete sets of chromosomes, reduces the effect of drift by increasing the gametic heterozygosity of a population. Reduced drift may slow the loss of plasticity in polyploid crops compared to diploids. Here, we investigate whether polyploidy has contributed to differences in phenotypic plasticity in wild and landrace potato populations of </w:t>
      </w:r>
      <w:r w:rsidRPr="001B6082">
        <w:rPr>
          <w:i/>
          <w:iCs/>
        </w:rPr>
        <w:t>Solanum</w:t>
      </w:r>
      <w:r w:rsidRPr="001B6082">
        <w:t xml:space="preserve"> section </w:t>
      </w:r>
      <w:r w:rsidRPr="001B6082">
        <w:rPr>
          <w:i/>
          <w:iCs/>
        </w:rPr>
        <w:t>Petota</w:t>
      </w:r>
      <w:r w:rsidRPr="001B6082">
        <w:t xml:space="preserve">. We compare expressed plasticity in experimentally controlled nitrogen treatments between diploid and polyploid, landrace and wild populations of section </w:t>
      </w:r>
      <w:r w:rsidRPr="001B6082">
        <w:rPr>
          <w:i/>
          <w:iCs/>
        </w:rPr>
        <w:t>Petota</w:t>
      </w:r>
      <w:r w:rsidRPr="001B6082">
        <w:t xml:space="preserve">. We test whether domestication has diminished plastic response and whether polyploidy maintains plastic response in the face of domestication. We find no consistent difference in plasticity between wild diploid and tetraploid populations, but landrace diploid populations expressed less plasticity than wild diploid populations. We also find that tetraploid landrace populations expressed greater plasticity than diploid landraces and were more similar to both wild populations. These results suggest that polyploidy </w:t>
      </w:r>
      <w:r w:rsidRPr="001B6082">
        <w:rPr>
          <w:i/>
          <w:iCs/>
        </w:rPr>
        <w:t>per se</w:t>
      </w:r>
      <w:r w:rsidRPr="001B6082">
        <w:t xml:space="preserve"> does not confer increased plasticity in response to variation in nitrogen but has limited the loss of plasticity during domestication in potato.</w:t>
      </w:r>
    </w:p>
    <w:p w14:paraId="7537815F" w14:textId="05EEA050" w:rsidR="00DE2A0E" w:rsidRDefault="00DE2A0E" w:rsidP="00DE2A0E">
      <w:pPr>
        <w:spacing w:line="480" w:lineRule="auto"/>
        <w:jc w:val="both"/>
      </w:pPr>
    </w:p>
    <w:p w14:paraId="1A931805" w14:textId="16340767" w:rsidR="00DE2A0E" w:rsidRPr="001B6082" w:rsidRDefault="00DE2A0E" w:rsidP="00DE2A0E">
      <w:pPr>
        <w:spacing w:line="480" w:lineRule="auto"/>
        <w:jc w:val="both"/>
      </w:pPr>
      <w:r>
        <w:t xml:space="preserve">Keywords: phenotypic plasticity, </w:t>
      </w:r>
      <w:r w:rsidR="00816682">
        <w:t>domestication, polyploidy, genotype-by-environment interaction</w:t>
      </w:r>
    </w:p>
    <w:p w14:paraId="07FD67BA" w14:textId="77777777" w:rsidR="001B6082" w:rsidRPr="001B6082" w:rsidRDefault="001B6082" w:rsidP="005E11DA">
      <w:pPr>
        <w:spacing w:line="480" w:lineRule="auto"/>
        <w:ind w:firstLine="720"/>
        <w:jc w:val="both"/>
      </w:pPr>
      <w:r w:rsidRPr="001B6082">
        <w:t> </w:t>
      </w:r>
    </w:p>
    <w:p w14:paraId="1F80FE93" w14:textId="77777777" w:rsidR="001B6082" w:rsidRPr="001B6082" w:rsidRDefault="001B6082" w:rsidP="005E11DA">
      <w:pPr>
        <w:spacing w:line="480" w:lineRule="auto"/>
        <w:jc w:val="both"/>
      </w:pPr>
      <w:r w:rsidRPr="001B6082">
        <w:rPr>
          <w:b/>
          <w:bCs/>
        </w:rPr>
        <w:lastRenderedPageBreak/>
        <w:t>Introduction</w:t>
      </w:r>
    </w:p>
    <w:p w14:paraId="32B30321" w14:textId="6EBB3495" w:rsidR="001B6082" w:rsidRPr="001B6082" w:rsidRDefault="001B6082" w:rsidP="005E11DA">
      <w:pPr>
        <w:spacing w:line="480" w:lineRule="auto"/>
        <w:ind w:firstLine="720"/>
        <w:jc w:val="both"/>
      </w:pPr>
      <w:r w:rsidRPr="001B6082">
        <w:t xml:space="preserve">Phenotypic plasticity, an organism’s expression of different phenotypes depending on its environment, may be an important component of fitness in the face of spatial and temporal environmental variation </w:t>
      </w:r>
      <w:r w:rsidR="0093432D">
        <w:fldChar w:fldCharType="begin"/>
      </w:r>
      <w:r w:rsidR="00265F77">
        <w:instrText xml:space="preserve"> ADDIN ZOTERO_ITEM CSL_CITATION {"citationID":"HzU1hDbN","properties":{"formattedCitation":"(1)","plainCitation":"(1)","noteIndex":0},"citationItems":[{"id":441,"uris":["http://zotero.org/users/12882228/items/MDG9PLKR"],"itemData":{"id":441,"type":"article-journal","abstract":"Contents Summary 31 I. Introduction 31 II. The maintenance of genetic variation for plasticity 32 III. Why is there environmental variation for genetic effects? 33 IV. Conclusions 35 Acknowledgements 35 References 35 Summary Phenotypic plasticity is common in nature, yet we lack a comprehensive understanding of the evolutionary forces that shape genetic variation for plasticity. This endeavor is especially important because variation for plasticity will result in genotype-by-environment interactions (G × E), a crucial component of variation in quantitative traits. Here, I review our understanding of the evolutionary forces shaping G × E, focusing specifically on: what evolutionary forces maintain variation for plasticity; and what forces maintain different genetic architectures across environments. My specific goal is to show that genomic data can be leveraged to explain the maintenance of G × E by contrasting patterns of genetic variation for plasticity with neutral expectations.","container-title":"New Phytologist","DOI":"10.1111/nph.15103","ISSN":"1469-8137","issue":"1","language":"en","license":"© 2018 The Author. New Phytologist © 2018 New Phytologist Trust","note":"_eprint: https://nph.onlinelibrary.wiley.com/doi/pdf/10.1111/nph.15103","page":"31-36","source":"Wiley Online Library","title":"Determining the evolutionary forces shaping G × E","volume":"219","author":[{"family":"Josephs","given":"Emily B."}],"issued":{"date-parts":[["2018"]]}}}],"schema":"https://github.com/citation-style-language/schema/raw/master/csl-citation.json"} </w:instrText>
      </w:r>
      <w:r w:rsidR="0093432D">
        <w:fldChar w:fldCharType="separate"/>
      </w:r>
      <w:r w:rsidR="00265F77">
        <w:rPr>
          <w:noProof/>
        </w:rPr>
        <w:t>(1)</w:t>
      </w:r>
      <w:r w:rsidR="0093432D">
        <w:fldChar w:fldCharType="end"/>
      </w:r>
      <w:r w:rsidRPr="001B6082">
        <w:t>. Adaptive phenotypic plasticity</w:t>
      </w:r>
      <w:r w:rsidR="00816682">
        <w:t>, plasticity which results in a phenotype closer to the optimal value for an environment,</w:t>
      </w:r>
      <w:r w:rsidRPr="001B6082">
        <w:t xml:space="preserve"> is thought to be especially important for plants due to their sessile lifestyle, such that individuals are subject to whatever environment they grow in </w:t>
      </w:r>
      <w:r w:rsidR="0093432D">
        <w:fldChar w:fldCharType="begin"/>
      </w:r>
      <w:r w:rsidR="00265F77">
        <w:instrText xml:space="preserve"> ADDIN ZOTERO_ITEM CSL_CITATION {"citationID":"M0JuqEER","properties":{"formattedCitation":"(2)","plainCitation":"(2)","noteIndex":0},"citationItems":[{"id":438,"uris":["http://zotero.org/users/12882228/items/UNK2HX6X"],"itemData":{"id":438,"type":"article-journal","abstract":"Plant biology is experiencing a renewed interest in the mechanistic underpinnings and evolution of phenotypic plasticity that calls for a re-evaluation of how we analyse phenotypic responses to a rapidly changing climate. We suggest that dissecting plant plasticity in response to increasing temperature needs an approach that can represent plasticity over multiple environments, and considers both population-level responses and the variation between genotypes in their response. Here, we outline how a random regression mixed model framework can be applied to plastic traits that show linear or nonlinear responses to temperature. Random regressions provide a powerful and efficient means of characterising plasticity and its variation. Although they have been used widely in other fields, they have only recently been implemented in plant evolutionary ecology. We outline their structure and provide an example tutorial of their implementation.","container-title":"New Phytologist","DOI":"10.1111/nph.15656","ISSN":"1469-8137","issue":"3","language":"en","license":"© 2019 The Authors. New Phytologist © 2019 New Phytologist Trust","note":"_eprint: https://nph.onlinelibrary.wiley.com/doi/pdf/10.1111/nph.15656","page":"1235-1241","source":"Wiley Online Library","title":"How to analyse plant phenotypic plasticity in response to a changing climate","volume":"222","author":[{"family":"Arnold","given":"Pieter A."},{"family":"Kruuk","given":"Loeske E. B."},{"family":"Nicotra","given":"Adrienne B."}],"issued":{"date-parts":[["2019"]]}}}],"schema":"https://github.com/citation-style-language/schema/raw/master/csl-citation.json"} </w:instrText>
      </w:r>
      <w:r w:rsidR="0093432D">
        <w:fldChar w:fldCharType="separate"/>
      </w:r>
      <w:r w:rsidR="00265F77">
        <w:rPr>
          <w:noProof/>
        </w:rPr>
        <w:t>(2)</w:t>
      </w:r>
      <w:r w:rsidR="0093432D">
        <w:fldChar w:fldCharType="end"/>
      </w:r>
      <w:r w:rsidRPr="001B6082">
        <w:t xml:space="preserve">. This </w:t>
      </w:r>
      <w:r w:rsidR="00816682">
        <w:t>may be</w:t>
      </w:r>
      <w:r w:rsidRPr="001B6082">
        <w:t xml:space="preserve"> exaggerated in perennial plant species whose individuals face both intra- and inter-seasonal environmental variation </w:t>
      </w:r>
      <w:r w:rsidR="0093432D">
        <w:fldChar w:fldCharType="begin"/>
      </w:r>
      <w:r w:rsidR="00265F77">
        <w:instrText xml:space="preserve"> ADDIN ZOTERO_ITEM CSL_CITATION {"citationID":"zlifNewH","properties":{"formattedCitation":"(3)","plainCitation":"(3)","noteIndex":0},"citationItems":[{"id":444,"uris":["http://zotero.org/users/12882228/items/US55A82V"],"itemData":{"id":444,"type":"article-journal","abstract":"Phenotypic plasticity may be advantageous for plants to be able to rapidly cope with new and changing environments associated with climate change or during biological invasions. This is especially true for perennial plants, as they may need a longer period to respond genetically to selective pressures than annuals, and also because they are more likely to experience environmental changes during their lifespan. However, few studies have explored the plasticity of the reproductive life history traits of woody perennial species. This study focuses on a woody shrub, Ulex europaeus (common gorse), and on the response of its reproductive traits to one important environmental factor, shading. The study was performed on clones originating from western France (within the native range of this invasive species) and grown for seven years. We compared traits of plants grown in a shade treatment (with two successive shade levels) vs. full natural light. The traits monitored included flowering onset, pod production and seed predation. All traits studied responded to shading, exhibiting various levels of plasticity. In particular, dense shade induced a radical but reversible decrease in flower and pod production, while moderate shade had little effect on reproductive traits. The magnitude of the response to dense shade depended on the genotype, showing a genetically based polymorphism of plasticity. The level of plasticity also showed substantial variations between years, and the effect of environmental variations was cumulative over time. This suggests that plasticity can influence the lifetime fitness of U. Europaeus and is involved in the capacity of the species to grow under contrasting environmental conditions.","container-title":"PLoS ONE","DOI":"10.1371/journal.pone.0137500","ISSN":"1932-6203","issue":"9","journalAbbreviation":"PLoS One","note":"PMID: 26383627\nPMCID: PMC4575064","page":"e0137500","source":"PubMed Central","title":"Phenotypic Plasticity in Reproductive Traits of the Perennial Shrub Ulex europaeus in Response to Shading: A Multi-Year Monitoring of Cultivated Clones","title-short":"Phenotypic Plasticity in Reproductive Traits of the Perennial Shrub Ulex europaeus in Response to Shading","volume":"10","author":[{"family":"Atlan","given":"Anne"},{"family":"Hornoy","given":"Benjamin"},{"family":"Delerue","given":"Florian"},{"family":"Gonzalez","given":"Maya"},{"family":"Pierre","given":"Jean-Sébastien"},{"family":"Tarayre","given":"Michèle"}],"issued":{"date-parts":[["2015",9,18]]}}}],"schema":"https://github.com/citation-style-language/schema/raw/master/csl-citation.json"} </w:instrText>
      </w:r>
      <w:r w:rsidR="0093432D">
        <w:fldChar w:fldCharType="separate"/>
      </w:r>
      <w:r w:rsidR="00265F77">
        <w:rPr>
          <w:noProof/>
        </w:rPr>
        <w:t>(3)</w:t>
      </w:r>
      <w:r w:rsidR="0093432D">
        <w:fldChar w:fldCharType="end"/>
      </w:r>
      <w:r w:rsidRPr="001B6082">
        <w:t>. Plasticity varies both within and between populations and species</w:t>
      </w:r>
      <w:r w:rsidR="0093432D">
        <w:t xml:space="preserve"> </w:t>
      </w:r>
      <w:r w:rsidR="0093432D">
        <w:fldChar w:fldCharType="begin"/>
      </w:r>
      <w:r w:rsidR="00265F77">
        <w:instrText xml:space="preserve"> ADDIN ZOTERO_ITEM CSL_CITATION {"citationID":"Wu88p8oJ","properties":{"formattedCitation":"(4)","plainCitation":"(4)","noteIndex":0},"citationItems":[{"id":22,"uris":["http://zotero.org/users/12882228/items/LKDPMNZ8"],"itemData":{"id":22,"type":"article-journal","container-title":"Acta Botanica Neerlandica","DOI":"10.1111/j.1438-8677.1995.tb00793.x","ISSN":"00445983","issue":"4","language":"en","page":"363-383","source":"DOI.org (Crossref)","title":"Phenotypic plasticity and plant adaptation*","volume":"44","author":[{"family":"Sultan","given":"S. E."}],"issued":{"date-parts":[["1995",12]]}}}],"schema":"https://github.com/citation-style-language/schema/raw/master/csl-citation.json"} </w:instrText>
      </w:r>
      <w:r w:rsidR="0093432D">
        <w:fldChar w:fldCharType="separate"/>
      </w:r>
      <w:r w:rsidR="00265F77">
        <w:rPr>
          <w:noProof/>
        </w:rPr>
        <w:t>(4)</w:t>
      </w:r>
      <w:r w:rsidR="0093432D">
        <w:fldChar w:fldCharType="end"/>
      </w:r>
      <w:r w:rsidRPr="001B6082">
        <w:t xml:space="preserve">, at least partially, due to genetic variation </w:t>
      </w:r>
      <w:r w:rsidR="0093432D">
        <w:fldChar w:fldCharType="begin"/>
      </w:r>
      <w:r w:rsidR="00265F77">
        <w:instrText xml:space="preserve"> ADDIN ZOTERO_ITEM CSL_CITATION {"citationID":"HA6Snxkp","properties":{"formattedCitation":"(5)","plainCitation":"(5)","noteIndex":0},"citationItems":[{"id":21,"uris":["http://zotero.org/users/12882228/items/R26LMH5Z"],"itemData":{"id":21,"type":"chapter","container-title":"Advances in Genetics","ISBN":"978-0-12-017613-7","language":"en","note":"DOI: 10.1016/S0065-2660(08)60048-6","page":"115-155","publisher":"Elsevier","source":"DOI.org (Crossref)","title":"Evolutionary Significance of Phenotypic Plasticity in Plants","URL":"https://linkinghub.elsevier.com/retrieve/pii/S0065266008600486","volume":"13","author":[{"family":"Bradshaw","given":"A.D."}],"accessed":{"date-parts":[["2023",11,19]]},"issued":{"date-parts":[["1965"]]}}}],"schema":"https://github.com/citation-style-language/schema/raw/master/csl-citation.json"} </w:instrText>
      </w:r>
      <w:r w:rsidR="0093432D">
        <w:fldChar w:fldCharType="separate"/>
      </w:r>
      <w:r w:rsidR="00265F77">
        <w:rPr>
          <w:noProof/>
        </w:rPr>
        <w:t>(5)</w:t>
      </w:r>
      <w:r w:rsidR="0093432D">
        <w:fldChar w:fldCharType="end"/>
      </w:r>
      <w:r w:rsidRPr="001B6082">
        <w:t xml:space="preserve">. Heritable variation in plasticity can lead to variation in fitness and, thus, selection for plastic response to certain environments </w:t>
      </w:r>
      <w:r w:rsidR="0093432D">
        <w:fldChar w:fldCharType="begin"/>
      </w:r>
      <w:r w:rsidR="00265F77">
        <w:instrText xml:space="preserve"> ADDIN ZOTERO_ITEM CSL_CITATION {"citationID":"rSVhYDMp","properties":{"formattedCitation":"(4,6\\uc0\\u8211{}8)","plainCitation":"(4,6–8)","noteIndex":0},"citationItems":[{"id":22,"uris":["http://zotero.org/users/12882228/items/LKDPMNZ8"],"itemData":{"id":22,"type":"article-journal","container-title":"Acta Botanica Neerlandica","DOI":"10.1111/j.1438-8677.1995.tb00793.x","ISSN":"00445983","issue":"4","language":"en","page":"363-383","source":"DOI.org (Crossref)","title":"Phenotypic plasticity and plant adaptation*","volume":"44","author":[{"family":"Sultan","given":"S. E."}],"issued":{"date-parts":[["1995",12]]}}},{"id":7,"uris":["http://zotero.org/users/12882228/items/S2ME2HH3"],"itemData":{"id":7,"type":"article-journal","abstract":"Abstract\n            Remarkable productivity has been achieved in crop species through artificial selection and adaptation to modern agronomic practices. Whether intensive selection has changed the ability of improved cultivars to maintain high productivity across variable environments is unknown. Understanding the genetic control of phenotypic plasticity and genotype by environment (G × E) interaction will enhance crop performance predictions across diverse environments. Here we use data generated from the Genomes to Fields (G2F) Maize G × E project to assess the effect of selection on G × E variation and characterize polymorphisms associated with plasticity. Genomic regions putatively selected during modern temperate maize breeding explain less variability for yield G × E than unselected regions, indicating that improvement by breeding may have reduced G × E of modern temperate cultivars. Trends in genomic position of variants associated with stability reveal fewer genic associations and enrichment of variants 0–5000 base pairs upstream of genes, hypothetically due to control of plasticity by short-range regulatory elements.","container-title":"Nature Communications","DOI":"10.1038/s41467-017-01450-2","ISSN":"2041-1723","issue":"1","journalAbbreviation":"Nat Commun","language":"en","page":"1348","source":"DOI.org (Crossref)","title":"The effect of artificial selection on phenotypic plasticity in maize","volume":"8","author":[{"family":"Gage","given":"Joseph L."},{"family":"Jarquin","given":"Diego"},{"family":"Romay","given":"Cinta"},{"family":"Lorenz","given":"Aaron"},{"family":"Buckler","given":"Edward S."},{"family":"Kaeppler","given":"Shawn"},{"family":"Alkhalifah","given":"Naser"},{"family":"Bohn","given":"Martin"},{"family":"Campbell","given":"Darwin A."},{"family":"Edwards","given":"Jode"},{"family":"Ertl","given":"David"},{"family":"Flint-Garcia","given":"Sherry"},{"family":"Gardiner","given":"Jack"},{"family":"Good","given":"Byron"},{"family":"Hirsch","given":"Candice N."},{"family":"Holland","given":"Jim"},{"family":"Hooker","given":"David C."},{"family":"Knoll","given":"Joseph"},{"family":"Kolkman","given":"Judith"},{"family":"Kruger","given":"Greg"},{"family":"Lauter","given":"Nick"},{"family":"Lawrence-Dill","given":"Carolyn J."},{"family":"Lee","given":"Elizabeth"},{"family":"Lynch","given":"Jonathan"},{"family":"Murray","given":"Seth C."},{"family":"Nelson","given":"Rebecca"},{"family":"Petzoldt","given":"Jane"},{"family":"Rocheford","given":"Torbert"},{"family":"Schnable","given":"James"},{"family":"Schnable","given":"Patrick S."},{"family":"Scully","given":"Brian"},{"family":"Smith","given":"Margaret"},{"family":"Springer","given":"Nathan M."},{"family":"Srinivasan","given":"Srikant"},{"family":"Walton","given":"Renee"},{"family":"Weldekidan","given":"Teclemariam"},{"family":"Wisser","given":"Randall J."},{"family":"Xu","given":"Wenwei"},{"family":"Yu","given":"Jianming"},{"family":"De Leon","given":"Natalia"}],"issued":{"date-parts":[["2017",11,7]]}}},{"id":211,"uris":["http://zotero.org/users/12882228/items/NYUEAGFY"],"itemData":{"id":211,"type":"article-journal","container-title":"Annual Review of Ecology and Systematics","ISSN":"0066-4162","note":"publisher: Annual Reviews","page":"667-693","source":"JSTOR","title":"The Evolution of Phenotypic Plasticity in Plants","volume":"17","author":[{"family":"Schlichting","given":"Carl D."}],"issued":{"date-parts":[["1986"]]}}},{"id":197,"uris":["http://zotero.org/users/12882228/items/57MRT6K7"],"itemData":{"id":197,"type":"article-journal","abstract":"Studies of spatial variation in the environment have primarily focused on how genetic variation can be maintained. Many one-locus genetic models have addressed this issue, but, for several reasons, these models are not directly applicable to quantitative (polygenic) traits. One reason is that for continuously varying characters, the evolution of the mean phenotype expressed in different environments (the norm of reaction) is also of interest. Our quantitative genetic models describe the evolution of phenotypic response to the environment, also known as phenotypic plasticity (Gause, 1947), and illustrate how the norm of reaction (Schmalhausen, 1949) can be shaped by selection. These models utilize the statistical relationship which exists between genotype-environment interaction and genetic correlation to describe evolution of the mean phenotype under soft and hard selection in coarse-grained environments. Just as genetic correlations among characters within a single environment can constrain the response to simultaneous selection, so can a genetic correlation between states of a character which are expressed in two environments. Unless the genetic correlation across environments is ± 1, polygenic variation is exhausted, or there is a cost to plasticity, panmictic populations under a bivariate fitness function will eventually attain the optimum mean phenotype for a given character in each environment. However, very high positive or negative correlations can substantially slow the rate of evolution and may produce temporary maladaptation in one environment before the optimum joint phenotype is finally attained. Evolutionary trajectories under hard and soft selection can differ: in hard selection, the environments with the highest initial mean fitness contribute most individuals to the mating pool. In both hard and soft selection, evolution toward the optimum in a rare environment is much slower than it is in a common one. A subdivided population model reveals that migration restriction can facilitate local adaptation. However, unless there is no migration or one of the special cases discussed for panmictic populations holds, no geographical variation in the norm of reaction will be maintained at equilibrium. Implications of these results for the interpretation of spatial patterns of phenotypic variation in natural populations are discussed.","container-title":"Evolution","DOI":"10.1111/j.1558-5646.1985.tb00391.x","ISSN":"1558-5646","issue":"3","language":"en","note":"_eprint: https://onlinelibrary.wiley.com/doi/pdf/10.1111/j.1558-5646.1985.tb00391.x","page":"505-522","source":"Wiley Online Library","title":"Genotype-Environment Interaction and the Evolution of Phenotypic Plasticity","volume":"39","author":[{"family":"Via","given":"Sara"},{"family":"Lande","given":"Russell"}],"issued":{"date-parts":[["1985"]]}}}],"schema":"https://github.com/citation-style-language/schema/raw/master/csl-citation.json"} </w:instrText>
      </w:r>
      <w:r w:rsidR="0093432D">
        <w:fldChar w:fldCharType="separate"/>
      </w:r>
      <w:r w:rsidR="00265F77" w:rsidRPr="00265F77">
        <w:rPr>
          <w:kern w:val="0"/>
        </w:rPr>
        <w:t>(4,6–8)</w:t>
      </w:r>
      <w:r w:rsidR="0093432D">
        <w:fldChar w:fldCharType="end"/>
      </w:r>
      <w:r w:rsidRPr="001B6082">
        <w:t xml:space="preserve">. Phenotypic plasticity is generally understood to be a highly polygenic trait, influenced by many loci of small effect dispersed across the genome, many of which may continue to segregate even in the face of selection for increased plasticity </w:t>
      </w:r>
      <w:r w:rsidR="00C26AF2">
        <w:fldChar w:fldCharType="begin"/>
      </w:r>
      <w:r w:rsidR="00265F77">
        <w:instrText xml:space="preserve"> ADDIN ZOTERO_ITEM CSL_CITATION {"citationID":"tACYIqSs","properties":{"formattedCitation":"(9)","plainCitation":"(9)","noteIndex":0},"citationItems":[{"id":23,"uris":["http://zotero.org/users/12882228/items/DNCKBFCE"],"itemData":{"id":23,"type":"article-journal","abstract":"There is considerable interest in the occurrence and molecular mechanisms of phenotypic plasticity and genotype-by-environment interactions (G×E) in plant populations. The emergence of genomic tools, including quantitative trait locus (QTL) mapping and transcriptome studies, provides opportunities to identify G×E patterns and mechanisms across a diversity of phenotypes, species, and environments. We review progress in evaluating the presence and characterizing the mechanisms of G×E using genomic studies of abiotic responses in plants. Our review reveals that G×E is common, often caused by changes in the magnitude of genetic effects in response to the environment, and associated with diverse genetic factors and molecular variants. We illustrate this diversity with an examination of transcriptome studies and discussion of cloned genes underlying G×E. We discuss the caveats associated with existing studies and outline future directions for better understanding G×E and its impact on local adaptation and plant improvement.","container-title":"Annual Review of Ecology, Evolution, and Systematics","DOI":"10.1146/annurev-ecolsys-110512-135806","ISSN":"1543-592X, 1545-2069","issue":"1","journalAbbreviation":"Annu. Rev. Ecol. Evol. Syst.","language":"en","page":"5-29","source":"DOI.org (Crossref)","title":"Genotype-by-Environment Interaction and Plasticity: Exploring Genomic Responses of Plants to the Abiotic Environment","title-short":"Genotype-by-Environment Interaction and Plasticity","volume":"44","author":[{"family":"Des Marais","given":"David L."},{"family":"Hernandez","given":"Kyle M."},{"family":"Juenger","given":"Thomas E."}],"issued":{"date-parts":[["2013",11,23]]}}}],"schema":"https://github.com/citation-style-language/schema/raw/master/csl-citation.json"} </w:instrText>
      </w:r>
      <w:r w:rsidR="00C26AF2">
        <w:fldChar w:fldCharType="separate"/>
      </w:r>
      <w:r w:rsidR="00265F77">
        <w:rPr>
          <w:noProof/>
        </w:rPr>
        <w:t>(9)</w:t>
      </w:r>
      <w:r w:rsidR="00C26AF2">
        <w:fldChar w:fldCharType="end"/>
      </w:r>
      <w:r w:rsidRPr="001B6082">
        <w:t xml:space="preserve">. This suggests that plastic responses to environments rarely experienced by a population may be subject to loss by genetic drift </w:t>
      </w:r>
      <w:r w:rsidR="00C26AF2">
        <w:fldChar w:fldCharType="begin"/>
      </w:r>
      <w:r w:rsidR="00265F77">
        <w:instrText xml:space="preserve"> ADDIN ZOTERO_ITEM CSL_CITATION {"citationID":"ruHfnONX","properties":{"formattedCitation":"(10\\uc0\\u8211{}12)","plainCitation":"(10–12)","noteIndex":0},"citationItems":[{"id":195,"uris":["http://zotero.org/users/12882228/items/C2XLZCIZ"],"itemData":{"id":195,"type":"article-journal","abstract":"Molecular signaling networks are ubiquitous across life and likely evolved to allow organisms to sense and respond to environmental change in dynamic environments. Few examples exist regarding the dispensability of signaling networks, and it remains unclear whether they are an essential feature of a highly adapted biological system. Here, we show that signaling network function carries a fitness cost in yeast evolving in a constant environment. We performed whole-genome, whole-population Illumina sequencing on replicate evolution experiments and find the major theme of adaptive evolution in a constant environment is the disruption of signaling networks responsible for regulating the response to environmental perturbations. Over half of all identified mutations occurred in three major signaling networks that regulate growth control: glucose signaling, Ras/cAMP/PKA and HOG. This results in a loss of environmental sensitivity that is reproducible across experiments. However, adaptive clones show reduced viability under starvation conditions, demonstrating an evolutionary tradeoff. These mutations are beneficial in an environment with a constant and predictable nutrient supply, likely because they result in constitutive growth, but reduce fitness in an environment where nutrient supply is not constant. Our results are a clear example of the myopic nature of evolution: a loss of environmental sensitivity in a constant environment is adaptive in the short term, but maladaptive should the environment change.","container-title":"PLOS Genetics","DOI":"10.1371/journal.pgen.1003972","ISSN":"1553-7404","issue":"11","journalAbbreviation":"PLOS Genetics","language":"en","note":"publisher: Public Library of Science","page":"e1003972","source":"PLoS Journals","title":"Whole Genome, Whole Population Sequencing Reveals That Loss of Signaling Networks Is the Major Adaptive Strategy in a Constant Environment","volume":"9","author":[{"family":"Kvitek","given":"Daniel J."},{"family":"Sherlock","given":"Gavin"}],"issued":{"date-parts":[["2013",11,21]]}}},{"id":203,"uris":["http://zotero.org/users/12882228/items/K5C73L25"],"itemData":{"id":203,"type":"article-journal","abstract":"During long-term evolution of Escherichia coli, nutrient specialization is primarily driven by the accumulation of neutral mutations, rather than by tradeoffs, and can also be accompanied by general catabolic improvements.","container-title":"PLOS Biology","DOI":"10.1371/journal.pbio.1001789","ISSN":"1545-7885","issue":"2","journalAbbreviation":"PLOS Biology","language":"en","note":"publisher: Public Library of Science","page":"e1001789","source":"PLoS Journals","title":"Metabolic Erosion Primarily Through Mutation Accumulation, and Not Tradeoffs, Drives Limited Evolution of Substrate Specificity in Escherichia coli","volume":"12","author":[{"family":"Leiby","given":"Nicholas"},{"family":"Marx","given":"Christopher J."}],"issued":{"date-parts":[["2014",2,18]]}}},{"id":24,"uris":["http://zotero.org/users/12882228/items/M5BHD54M"],"itemData":{"id":24,"type":"article-journal","container-title":"The American Naturalist","DOI":"10.1086/510212","ISSN":"0003-0147, 1537-5323","issue":"1","journalAbbreviation":"The American Naturalist","language":"en","page":"38-46","source":"DOI.org (Crossref)","title":"The Loss of Adaptive Plasticity during Long Periods of Environmental Stasis","volume":"169","author":[{"family":"Masel","given":"Joanna"},{"family":"King","given":"Oliver D."},{"family":"Maughan","given":"Heather"}],"issued":{"date-parts":[["2007",1]]}}}],"schema":"https://github.com/citation-style-language/schema/raw/master/csl-citation.json"} </w:instrText>
      </w:r>
      <w:r w:rsidR="00C26AF2">
        <w:fldChar w:fldCharType="separate"/>
      </w:r>
      <w:r w:rsidR="00265F77" w:rsidRPr="00265F77">
        <w:rPr>
          <w:kern w:val="0"/>
        </w:rPr>
        <w:t>(10–12)</w:t>
      </w:r>
      <w:r w:rsidR="00C26AF2">
        <w:fldChar w:fldCharType="end"/>
      </w:r>
      <w:r w:rsidRPr="001B6082">
        <w:t>.</w:t>
      </w:r>
    </w:p>
    <w:p w14:paraId="188BC588" w14:textId="76EB1A50" w:rsidR="001B6082" w:rsidRPr="001B6082" w:rsidRDefault="001B6082" w:rsidP="005E11DA">
      <w:pPr>
        <w:spacing w:line="480" w:lineRule="auto"/>
        <w:ind w:firstLine="720"/>
        <w:jc w:val="both"/>
      </w:pPr>
      <w:r w:rsidRPr="001B6082">
        <w:t xml:space="preserve">Many studies have found that polyploid species have an expanded range compared to their diploid progenitors, such as in </w:t>
      </w:r>
      <w:r w:rsidRPr="001B6082">
        <w:rPr>
          <w:i/>
          <w:iCs/>
        </w:rPr>
        <w:t>Solidago canadensis</w:t>
      </w:r>
      <w:r w:rsidRPr="001B6082">
        <w:t xml:space="preserve"> </w:t>
      </w:r>
      <w:r w:rsidR="00C26AF2">
        <w:fldChar w:fldCharType="begin"/>
      </w:r>
      <w:r w:rsidR="00265F77">
        <w:instrText xml:space="preserve"> ADDIN ZOTERO_ITEM CSL_CITATION {"citationID":"gXkHBa9Q","properties":{"formattedCitation":"(13)","plainCitation":"(13)","noteIndex":0},"citationItems":[{"id":30,"uris":["http://zotero.org/users/12882228/items/TJJYE4HA"],"itemData":{"id":30,"type":"article-journal","abstract":"Abstract\n            \n              Angiosperms are believed to have emerged initially in the tropics and expanded their distribution range poleward through diverse mechanisms, for example polyploidization‐driven cold tolerance evolution. Reversed expansion from temperate to pan‐tropic climates through a polyploidization‐driven shift in heat tolerance remains largely unknown. Here, we found autopolyploidy in relation to the global expansion of\n              Solidago canadensis\n              from its temperate‐climate native range in North American to hot‐summer climate in an introduced range. Our cytogeographical study of 2,062 accessions from 471 locations worldwide demonstrates that ploidy levels correlate negatively with latitude and positively with average temperature. An isotherm‐dependent shift of the climate niches at the threshold of 20°–24°C between geo‐cytotypes can be attributed mainly to autopolyploidy‐driven differentiation of heat tolerance; only polyploids and not diploids are able to complete sexual reproduction, germinate, and grow in the hot‐summer climate of low latitudes. Ploidy‐dependent fertility appears to play a key role in the hot‐summer introduced range in the northern hemisphere through both pre‐adaptation and rapid post‐introduction adaptive evolution of delayed flowering and improved heat tolerance during embryo development. The MaxEnt model predicts continued expansion of this plant species under global change. These results provide new insights into the mechanisms governing autopolyploidy‐driven backward range expansion of plant species from temperate origins.","container-title":"Ecological Monographs","DOI":"10.1002/ecm.1445","ISSN":"0012-9615, 1557-7015","issue":"2","journalAbbreviation":"Ecological Monographs","language":"en","page":"e01445","source":"DOI.org (Crossref)","title":"Autopolyploidy‐driven range expansion of a temperate‐originated plant to pan‐tropic under global change","volume":"91","author":[{"family":"Cheng","given":"Jiliang"},{"family":"Li","given":"Jun"},{"family":"Zhang","given":"Zheng"},{"family":"Lu","given":"Huan"},{"family":"Chen","given":"Guoqi"},{"family":"Yao","given":"Beibei"},{"family":"Dong","given":"Yingxue"},{"family":"Ma","given":"Ling"},{"family":"Yuan","given":"Xiaoxiao"},{"family":"Xu","given":"Jingxuan"},{"family":"Zhang","given":"Ying"},{"family":"Dai","given":"Weimin"},{"family":"Yang","given":"Xianghong"},{"family":"Xue","given":"Lifang"},{"family":"Zhang","given":"Yu"},{"family":"Zhang","given":"Chaobin"},{"family":"Mauricio","given":"Rodney"},{"family":"Peng","given":"Gary"},{"family":"Hu","given":"Shuijin"},{"family":"Valverde","given":"Bernal E."},{"family":"Song","given":"Xiaoling"},{"family":"Li","given":"Yi"},{"family":"Stift","given":"Marc"},{"family":"Qiang","given":"Sheng"}],"issued":{"date-parts":[["2021",5]]}}}],"schema":"https://github.com/citation-style-language/schema/raw/master/csl-citation.json"} </w:instrText>
      </w:r>
      <w:r w:rsidR="00C26AF2">
        <w:fldChar w:fldCharType="separate"/>
      </w:r>
      <w:r w:rsidR="00265F77">
        <w:rPr>
          <w:noProof/>
        </w:rPr>
        <w:t>(13)</w:t>
      </w:r>
      <w:r w:rsidR="00C26AF2">
        <w:fldChar w:fldCharType="end"/>
      </w:r>
      <w:r w:rsidRPr="001B6082">
        <w:t xml:space="preserve">, </w:t>
      </w:r>
      <w:r w:rsidRPr="001B6082">
        <w:rPr>
          <w:i/>
          <w:iCs/>
        </w:rPr>
        <w:t>Centaurium</w:t>
      </w:r>
      <w:r w:rsidRPr="001B6082">
        <w:t xml:space="preserve"> </w:t>
      </w:r>
      <w:r w:rsidR="00C26AF2">
        <w:fldChar w:fldCharType="begin"/>
      </w:r>
      <w:r w:rsidR="00265F77">
        <w:instrText xml:space="preserve"> ADDIN ZOTERO_ITEM CSL_CITATION {"citationID":"OPb1wmvu","properties":{"formattedCitation":"(14)","plainCitation":"(14)","noteIndex":0},"citationItems":[{"id":33,"uris":["http://zotero.org/users/12882228/items/9Y33GKA2"],"itemData":{"id":33,"type":"article-journal","abstract":"The Mediterranean region is one of the most important worldwide hotspots in terms of number of species and endemism, and multiple hypotheses have been proposed to explain how diversification occurred in this area. The contribution of different traits to the diversification process has been evaluated in different groups of plants. In the case of Centaurium (Gentianaceae), a genus with a center of diversity placed in the Mediterranean region, polyploidy seems to have been an important driver of diversification as more than half of species are polyploids. Moreover, ploidy levels are strongly geographically structured across the range of the genus, with tetraploids distributed towards more temperate areas in the north and hexaploids in more arid areas towards the south. We hypothesize that the diversification processes and biodiversity patterns in Centaurium are explained by the coupled formation of polyploid lineages and the colonization of different areas. A MCC tree from BEAST2 based on three nuclear DNA regions of a total of 26 taxa (full sampling, of 18 species and 8 subspecies) was used to perform ancestral area reconstruction analysis in “BioGeoBEARS.” Chromosome evolution was analyzed in chromEvol and diversification in BAMM to estimate diversification rates. Our results suggest that two major clades diverged early from the common ancestor, one most likely in the western Mediterranean and the other in a widespread area including west and central Asia (but with high uncertainty in the exact composition of this widespread area). Most ancestral lineages in the western clade remained in or around the western Mediterranean, and dispersal to other areas (mainly northward and eastward), occurred at the tips. Contrarily, most ancestral lineages in the widespread clade had larger ancestral areas. Polyploidization events in the western clade occurred at the tips of the phylogeny (with one exception of a polyploidization event in a very shallow node) and were mainly tetraploid, while polyploidization events occurred in the widespread clade were at the tips and in an ancestral node of the phylogeny, and were mainly hexaploid. We show how ancestral diploid lineages remained in the area of origin, whereas recent and ancestral polyploidization could have facilitated colonization and establishment in other areas.","container-title":"Frontiers in Plant Science","ISSN":"1664-462X","source":"Frontiers","title":"Polyploidy Expands the Range of Centaurium (Gentianaceae)","URL":"https://www.frontiersin.org/articles/10.3389/fpls.2021.650551","volume":"12","author":[{"family":"Maguilla","given":"Enrique"},{"family":"Escudero","given":"Marcial"},{"family":"Jiménez-Lobato","given":"Vania"},{"family":"Díaz-Lifante","given":"Zoila"},{"family":"Andrés-Camacho","given":"Cristina"},{"family":"Arroyo","given":"Juan"}],"accessed":{"date-parts":[["2023",11,19]]},"issued":{"date-parts":[["2021"]]}}}],"schema":"https://github.com/citation-style-language/schema/raw/master/csl-citation.json"} </w:instrText>
      </w:r>
      <w:r w:rsidR="00C26AF2">
        <w:fldChar w:fldCharType="separate"/>
      </w:r>
      <w:r w:rsidR="00265F77">
        <w:rPr>
          <w:noProof/>
        </w:rPr>
        <w:t>(14)</w:t>
      </w:r>
      <w:r w:rsidR="00C26AF2">
        <w:fldChar w:fldCharType="end"/>
      </w:r>
      <w:r w:rsidRPr="001B6082">
        <w:t xml:space="preserve">, and </w:t>
      </w:r>
      <w:r w:rsidRPr="001B6082">
        <w:rPr>
          <w:i/>
          <w:iCs/>
        </w:rPr>
        <w:t>Solanum</w:t>
      </w:r>
      <w:r w:rsidRPr="001B6082">
        <w:t xml:space="preserve"> section </w:t>
      </w:r>
      <w:r w:rsidRPr="001B6082">
        <w:rPr>
          <w:i/>
          <w:iCs/>
        </w:rPr>
        <w:t>Petota</w:t>
      </w:r>
      <w:r w:rsidRPr="001B6082">
        <w:t xml:space="preserve"> </w:t>
      </w:r>
      <w:r w:rsidR="00C26AF2">
        <w:fldChar w:fldCharType="begin"/>
      </w:r>
      <w:r w:rsidR="00265F77">
        <w:instrText xml:space="preserve"> ADDIN ZOTERO_ITEM CSL_CITATION {"citationID":"OwsgbbY9","properties":{"formattedCitation":"(15)","plainCitation":"(15)","noteIndex":0},"citationItems":[{"id":38,"uris":["http://zotero.org/users/12882228/items/F9IVKAGA"],"itemData":{"id":38,"type":"article-journal","abstract":"Global Ecology and Biogeography (GEB) is a macroecology journal examining the patterns of ecological systems through macroecological methods, meta- &amp; spatial analyses, reviews &amp; modelling.","container-title":"Global Ecology and Biogeography","DOI":"10.1111/j.1466-8238.2007.00308.x","ISSN":"1466-8238","issue":"4","language":"en","note":"publisher: John Wiley &amp; Sons, Ltd","page":"485-495","source":"onlinelibrary-wiley-com.ezp3.lib.umn.edu","title":"Geographical and environmental range expansion through polyploidy in wild potatoes (Solanum section Petota)","volume":"16","author":[{"family":"Hijmans","given":"Robert J."},{"family":"Gavrilenko","given":"Tatjana"},{"family":"Stephenson","given":"Sarah"},{"family":"Bamberg","given":"John"},{"family":"Salas","given":"Alberto"},{"family":"Spooner","given":"David M."}],"issued":{"date-parts":[["2007",7,1]]}}}],"schema":"https://github.com/citation-style-language/schema/raw/master/csl-citation.json"} </w:instrText>
      </w:r>
      <w:r w:rsidR="00C26AF2">
        <w:fldChar w:fldCharType="separate"/>
      </w:r>
      <w:r w:rsidR="00265F77">
        <w:rPr>
          <w:noProof/>
        </w:rPr>
        <w:t>(15)</w:t>
      </w:r>
      <w:r w:rsidR="00C26AF2">
        <w:fldChar w:fldCharType="end"/>
      </w:r>
      <w:r w:rsidRPr="001B6082">
        <w:t xml:space="preserve">. Polyploidy has also generally been considered to contribute to the success of invasive species </w:t>
      </w:r>
      <w:r w:rsidR="00C26AF2">
        <w:fldChar w:fldCharType="begin"/>
      </w:r>
      <w:r w:rsidR="00265F77">
        <w:instrText xml:space="preserve"> ADDIN ZOTERO_ITEM CSL_CITATION {"citationID":"vgEgicCR","properties":{"formattedCitation":"(16\\uc0\\u8211{}18)","plainCitation":"(16–18)","noteIndex":0},"citationItems":[{"id":46,"uris":["http://zotero.org/users/12882228/items/BDIKWV5V"],"itemData":{"id":46,"type":"article-journal","abstract":"1. The factors associated with plant species’ endangerment and (conversely) invasiveness are of broad interest due to their potential value in explaining the causes and consequences of population status. While most past work has focussed on ecological variables, recent work suggests that genetic attributes may be strongly associated with plant species status. 2. We collated data on chromosome numbers for 640 endangered species (worldwide) and their 9005 congeners, and for 81 invasive species and their 2356 congeners. We related ploidy (diploid versus polyploid) to endangerment and invasiveness. We also related chromosome number (absolute number and relative to the minimum recorded for the genus) to endangerment and invasiveness with a randomization test, taking the variation of reported chromosome numbers into account. All analyses considered the relatedness of the taxa. 3. We found that endangered plants are disproportionately likely to be diploid and to have lower ploidy ratios, whilst invasive plant species are generally found to have high chromosome counts and to be polyploid. 4. While considering the effect of relatedness, being endangered is c. 8% less likely as ploidy ratio doubles and 14% less likely for polyploids compared with diploids. Being invasive is 12% more likely as chromosome number doubles and 20% more likely for polyploids compared with diploids. There was no significant effect of raw chromosome number on endangerment or of ploidy ratio on invasiveness. 5. Our findings demonstrate the importance of genomic attributes as risk factors of vulnerability to endangerment or invasiveness in higher plant species, and raise interesting questions as to potential causes of the pattern. 6. Synthesis. Our findings generate new hypotheses on plant rarity and invasiveness influenced by genomic attributes and further our understanding of the role of ploidy in rarity and invasiveness in higher plants. The cause of these relationships are potentially complex, requiring further research; ultimately, understanding the mechanistic basis of population status could aid conservation programs seeking to identify potentially endangered or invasive species.","container-title":"Journal of Ecology","DOI":"10.1111/j.1365-2745.2011.01838.x","ISSN":"1365-2745","issue":"5","language":"en","note":"_eprint: https://onlinelibrary.wiley.com/doi/pdf/10.1111/j.1365-2745.2011.01838.x","page":"1108-1115","source":"Wiley Online Library","title":"Ploidy influences rarity and invasiveness in plants","volume":"99","author":[{"family":"Pandit","given":"Maharaj K."},{"family":"Pocock","given":"Michael J. O."},{"family":"Kunin","given":"William E."}],"issued":{"date-parts":[["2011"]]}}},{"id":43,"uris":["http://zotero.org/users/12882228/items/UDJLKC2U"],"itemData":{"id":43,"type":"article-journal","abstract":"Many emerging invasive species display evidence of rapid adaptation. Contemporary genetic studies demonstrate that adaptation to novel environments can occur within 20 generations or less, indicating that evolutionary processes can influence invasiveness. However, the source of genetic or epigenetic variation underlying these changes remains uncharacterised. Here, we review the potential for rapid adaptation from standing genetic variation and from new mutations, and examine four types of evolutionary change that might promote or constrain rapid adaptation during the invasion process. Understanding the source of variation that contributes to adaptive evolution in invasive plants is important for predicting future invasion scenarios, identifying candidate genes involved in invasiveness, and, more generally, for understanding how populations can evolve rapidly in response to novel and changing environments.","container-title":"Trends in Plant Science","DOI":"10.1016/j.tplants.2008.03.004","ISSN":"1360-1385","issue":"6","journalAbbreviation":"Trends in Plant Science","page":"288-294","source":"ScienceDirect","title":"Adaptive evolution in invasive species","volume":"13","author":[{"family":"Prentis","given":"Peter J."},{"family":"Wilson","given":"John R. U."},{"family":"Dormontt","given":"Eleanor E."},{"family":"Richardson","given":"David M."},{"family":"Lowe","given":"Andrew J."}],"issued":{"date-parts":[["2008",6,1]]}}},{"id":35,"uris":["http://zotero.org/users/12882228/items/3U5U7CWY"],"itemData":{"id":35,"type":"article-journal","abstract":"Biological invasions are a major ecological and socio-economic problem in many parts of the world. Despite an explosion of research in recent decades, much remains to be understood about why some species become invasive whereas others do not. Recently, polyploidy (whole genome duplication) has been proposed as an important determinant of invasiveness in plants. Genome duplication has played a major role in plant evolution and can drastically alter a plant's genetic make-up, morphology, physiology and ecology within only one or a few generations. This may allow some polyploids to succeed in strongly fluctuating environments and/or effectively colonize new habitats and, thus, increase their potential to be invasive.We synthesize current knowledge on the importance of polyploidy for the invasion (i.e. spread) of introduced plants. We first aim to elucidate general mechanisms that are involved in the success of polyploid plants and translate this to that of plant invaders. Secondly, we provide an overview of ploidal levels in selected invasive alien plants and explain how ploidy might have contributed to their success.Polyploidy can be an important factor in species invasion success through a combination of (1) ‘pre-adaptation’, whereby polyploid lineages are predisposed to conditions in the new range and, therefore, have higher survival rates and fitness in the earliest establishment phase; and (2) the possibility for subsequent adaptation due to a larger genetic diversity that may assist the ‘evolution of invasiveness’. Alternatively, polyploidization may play an important role by (3) restoring sexual reproduction following hybridization or, conversely, (4) asexual reproduction in the absence of suitable mates. We, therefore, encourage invasion biologists to incorporate assessments of ploidy in their studies of invasive alien species.","container-title":"Annals of Botany","DOI":"10.1093/aob/mcr277","ISSN":"0305-7364","issue":"1","journalAbbreviation":"Annals of Botany","page":"19-45","source":"Silverchair","title":"The more the better? The role of polyploidy in facilitating plant invasions","title-short":"The more the better?","volume":"109","author":[{"family":"Beest","given":"Mariska","non-dropping-particle":"te"},{"family":"Le Roux","given":"Johannes J."},{"family":"Richardson","given":"David M."},{"family":"Brysting","given":"Anne K."},{"family":"Suda","given":"Jan"},{"family":"Kubešová","given":"Magdalena"},{"family":"Pyšek","given":"Petr"}],"issued":{"date-parts":[["2012",1,1]]}}}],"schema":"https://github.com/citation-style-language/schema/raw/master/csl-citation.json"} </w:instrText>
      </w:r>
      <w:r w:rsidR="00C26AF2">
        <w:fldChar w:fldCharType="separate"/>
      </w:r>
      <w:r w:rsidR="00265F77" w:rsidRPr="00265F77">
        <w:rPr>
          <w:kern w:val="0"/>
        </w:rPr>
        <w:t>(16–18)</w:t>
      </w:r>
      <w:r w:rsidR="00C26AF2">
        <w:fldChar w:fldCharType="end"/>
      </w:r>
      <w:r w:rsidRPr="001B6082">
        <w:t xml:space="preserve">. One potential explanation for this suggested in theoretical literature is that polyploids may express higher adaptive phenotypic plasticity, allowing them to maintain higher fitness while they expand into new environments </w:t>
      </w:r>
      <w:r w:rsidR="00C26AF2">
        <w:fldChar w:fldCharType="begin"/>
      </w:r>
      <w:r w:rsidR="00265F77">
        <w:instrText xml:space="preserve"> ADDIN ZOTERO_ITEM CSL_CITATION {"citationID":"NToVFTrj","properties":{"formattedCitation":"(17\\uc0\\u8211{}20)","plainCitation":"(17–20)","noteIndex":0},"citationItems":[{"id":43,"uris":["http://zotero.org/users/12882228/items/UDJLKC2U"],"itemData":{"id":43,"type":"article-journal","abstract":"Many emerging invasive species display evidence of rapid adaptation. Contemporary genetic studies demonstrate that adaptation to novel environments can occur within 20 generations or less, indicating that evolutionary processes can influence invasiveness. However, the source of genetic or epigenetic variation underlying these changes remains uncharacterised. Here, we review the potential for rapid adaptation from standing genetic variation and from new mutations, and examine four types of evolutionary change that might promote or constrain rapid adaptation during the invasion process. Understanding the source of variation that contributes to adaptive evolution in invasive plants is important for predicting future invasion scenarios, identifying candidate genes involved in invasiveness, and, more generally, for understanding how populations can evolve rapidly in response to novel and changing environments.","container-title":"Trends in Plant Science","DOI":"10.1016/j.tplants.2008.03.004","ISSN":"1360-1385","issue":"6","journalAbbreviation":"Trends in Plant Science","page":"288-294","source":"ScienceDirect","title":"Adaptive evolution in invasive species","volume":"13","author":[{"family":"Prentis","given":"Peter J."},{"family":"Wilson","given":"John R. U."},{"family":"Dormontt","given":"Eleanor E."},{"family":"Richardson","given":"David M."},{"family":"Lowe","given":"Andrew J."}],"issued":{"date-parts":[["2008",6,1]]}}},{"id":35,"uris":["http://zotero.org/users/12882228/items/3U5U7CWY"],"itemData":{"id":35,"type":"article-journal","abstract":"Biological invasions are a major ecological and socio-economic problem in many parts of the world. Despite an explosion of research in recent decades, much remains to be understood about why some species become invasive whereas others do not. Recently, polyploidy (whole genome duplication) has been proposed as an important determinant of invasiveness in plants. Genome duplication has played a major role in plant evolution and can drastically alter a plant's genetic make-up, morphology, physiology and ecology within only one or a few generations. This may allow some polyploids to succeed in strongly fluctuating environments and/or effectively colonize new habitats and, thus, increase their potential to be invasive.We synthesize current knowledge on the importance of polyploidy for the invasion (i.e. spread) of introduced plants. We first aim to elucidate general mechanisms that are involved in the success of polyploid plants and translate this to that of plant invaders. Secondly, we provide an overview of ploidal levels in selected invasive alien plants and explain how ploidy might have contributed to their success.Polyploidy can be an important factor in species invasion success through a combination of (1) ‘pre-adaptation’, whereby polyploid lineages are predisposed to conditions in the new range and, therefore, have higher survival rates and fitness in the earliest establishment phase; and (2) the possibility for subsequent adaptation due to a larger genetic diversity that may assist the ‘evolution of invasiveness’. Alternatively, polyploidization may play an important role by (3) restoring sexual reproduction following hybridization or, conversely, (4) asexual reproduction in the absence of suitable mates. We, therefore, encourage invasion biologists to incorporate assessments of ploidy in their studies of invasive alien species.","container-title":"Annals of Botany","DOI":"10.1093/aob/mcr277","ISSN":"0305-7364","issue":"1","journalAbbreviation":"Annals of Botany","page":"19-45","source":"Silverchair","title":"The more the better? The role of polyploidy in facilitating plant invasions","title-short":"The more the better?","volume":"109","author":[{"family":"Beest","given":"Mariska","non-dropping-particle":"te"},{"family":"Le Roux","given":"Johannes J."},{"family":"Richardson","given":"David M."},{"family":"Brysting","given":"Anne K."},{"family":"Suda","given":"Jan"},{"family":"Kubešová","given":"Magdalena"},{"family":"Pyšek","given":"Petr"}],"issued":{"date-parts":[["2012",1,1]]}}},{"id":146,"uris":["http://zotero.org/users/12882228/items/APACB4FJ"],"itemData":{"id":146,"type":"article-journal","abstract":"Polyploidy results from whole-genome duplication and is a unique form of heritable variation with pronounced evolutionary implications. Different ploidy levels, or cytotypes, can exist within a single species, and such systems provide an opportunity to assess how ploidy variation alters phenotypic novelty, adaptability, and fitness, which can, in turn, drive the development of unique ecological niches that promote the coexistence of multiple cytotypes. Switchgrass, Panicum virgatum, is a widespread, perennial C4 grass in North America with multiple naturally occurring cytotypes, primarily tetraploids (4×) and octoploids (8×). Using a combination of genomic, quantitative genetic, landscape, and niche modeling approaches, we detect divergent levels of genetic admixture, evidence of niche differentiation, and differential environmental sensitivity between switchgrass cytotypes. Taken together, these findings support a generalist (8×)–specialist (4×) trade-off. Our results indicate that the 8× represent a unique combination of genetic variation that has allowed the expansion of switchgrass’ ecological niche and thus putatively represents a valuable breeding resource.","container-title":"Proceedings of the National Academy of Sciences","DOI":"10.1073/pnas.2118879119","issue":"15","note":"publisher: Proceedings of the National Academy of Sciences","page":"e2118879119","source":"pnas.org (Atypon)","title":"A generalist–specialist trade-off between switchgrass cytotypes impacts climate adaptation and geographic range","volume":"119","author":[{"family":"Napier","given":"Joseph D."},{"family":"Grabowski","given":"Paul P."},{"family":"Lovell","given":"John T."},{"family":"Bonnette","given":"Jason"},{"family":"Mamidi","given":"Sujan"},{"family":"Gomez-Hughes","given":"Maria Jose"},{"family":"VanWallendael","given":"Acer"},{"family":"Weng","given":"Xiaoyu"},{"family":"Handley","given":"Lori H."},{"family":"Kim","given":"Min K."},{"family":"Boe","given":"Arvid R."},{"family":"Fay","given":"Philip A."},{"family":"Fritschi","given":"Felix B."},{"family":"Jastrow","given":"Julie D."},{"family":"Lloyd-Reilley","given":"John"},{"family":"Lowry","given":"David B."},{"family":"Matamala","given":"Roser"},{"family":"Mitchell","given":"Robert B."},{"family":"Rouquette","given":"Francis M."},{"family":"Wu","given":"Yanqi"},{"family":"Webber","given":"Jenell"},{"family":"Jones","given":"Teresa"},{"family":"Barry","given":"Kerrie"},{"family":"Grimwood","given":"Jane"},{"family":"Schmutz","given":"Jeremy"},{"family":"Juenger","given":"Thomas E."}],"issued":{"date-parts":[["2022",4,12]]}}},{"id":32,"uris":["http://zotero.org/users/12882228/items/SGNVXU3T"],"itemData":{"id":32,"type":"article-journal","container-title":"Annals of Botany","DOI":"10.1093/aob/mcs117","ISSN":"0305-7364, 1095-8290","issue":"3","language":"en","page":"585-593","source":"DOI.org (Crossref)","title":"Range expansion of a selfing polyploid plant despite widespread genetic uniformity","volume":"110","author":[{"family":"Voss","given":"Nicole"},{"family":"Eckstein","given":"R. Lutz"},{"family":"Durka","given":"Walter"}],"issued":{"date-parts":[["2012",8,1]]}}}],"schema":"https://github.com/citation-style-language/schema/raw/master/csl-citation.json"} </w:instrText>
      </w:r>
      <w:r w:rsidR="00C26AF2">
        <w:fldChar w:fldCharType="separate"/>
      </w:r>
      <w:r w:rsidR="00265F77" w:rsidRPr="00265F77">
        <w:rPr>
          <w:kern w:val="0"/>
        </w:rPr>
        <w:t>(17–20)</w:t>
      </w:r>
      <w:r w:rsidR="00C26AF2">
        <w:fldChar w:fldCharType="end"/>
      </w:r>
      <w:r w:rsidRPr="001B6082">
        <w:t>. Empirical studies in domesticated species show that polyploidy is often associated with increased plasticity, generally discussed in terms of stress response</w:t>
      </w:r>
      <w:r w:rsidR="00C26AF2">
        <w:t xml:space="preserve">, e.g. </w:t>
      </w:r>
      <w:r w:rsidR="00C26AF2">
        <w:fldChar w:fldCharType="begin"/>
      </w:r>
      <w:r w:rsidR="00265F77">
        <w:instrText xml:space="preserve"> ADDIN ZOTERO_ITEM CSL_CITATION {"citationID":"lK9pL4R4","properties":{"formattedCitation":"(21\\uc0\\u8211{}25)","plainCitation":"(21–25)","noteIndex":0},"citationItems":[{"id":60,"uris":["http://zotero.org/users/12882228/items/W3C4R53H"],"itemData":{"id":60,"type":"article-journal","abstract":"Wheat was domesticated approximately 10,000 years ago and has since spread worldwide to become one of the major crops. Its adaptability to diverse environments and end-uses is surprising given the diversity bottlenecks expected from recent domestication and polyploid speciation events. Wheat compensates for these bottlenecks by capturing part of the genetic diversity of its progenitors and by generating new diversity at a relatively fast pace. Frequent gene deletions and disruptions generated by a fast replacement rate of repetitive sequences are buffered by the polyploid nature of wheat, resulting in subtle dosage effects on which selection can operate.","container-title":"Science (New York, N.Y.)","DOI":"10.1126/science.1143986","ISSN":"0036-8075","issue":"5833","journalAbbreviation":"Science","note":"PMID: 17600208\nPMCID: PMC4737438","page":"1862-1866","source":"PubMed Central","title":"Genome plasticity a key factor in the success of polyploid wheat under domestication","volume":"316","author":[{"family":"Dubcovsky","given":"Jorge"},{"family":"Dvorak","given":"Jan"}],"issued":{"date-parts":[["2007",6,29]]}}},{"id":153,"uris":["http://zotero.org/users/12882228/items/PLE2SKI3"],"itemData":{"id":153,"type":"article-journal","abstract":"Polyploid plants often exhibit enhanced stress tolerance relative to their diploid counterparts, but the physiological and molecular mechanisms of this enhanced stress tolerance remain largely unknown. In this study, we showed that autotetraploid trifoliate orange (Poncirus trifoliata (L.) Raf.) exhibited enhanced salt tolerance in comparison with diploid progenitors. Global transcriptome profiling of diploid and tetraploid plants with or without salt stress by RNA-seq revealed that the autotetraploids displayed specific enrichment of differentially expressed genes. Interestingly, the leaves and roots of tetraploids exhibited different expression patterns of a variety of upregulated genes. Genes related to plant hormone signal transduction were enriched in tetraploid leaves, whereas those associated with starch and sucrose metabolism and proline biosynthesis were enriched in roots. In addition, genes encoding different antioxidant enzymes were upregulated in the leaves (POD) and roots (APX) of tetraploids under salt stress. Consistently, the tetraploids accumulated higher levels of soluble sugars and proline but less ROS under salt stress compared to the diploids. Moreover, several genes encoding transcription factors were induced specifically or to higher levels in the tetraploids under salt stress. Collectively, this study demonstrates that the activation of various multifaceted defense systems in leaves and roots contributes to the enhanced salt tolerance of autotetraploids.","container-title":"Horticulture Research","DOI":"10.1038/s41438-020-0311-7","ISSN":"2052-7276","journalAbbreviation":"Horticulture Research","page":"88","source":"Silverchair","title":"Comparative transcriptome analysis reveals synergistic and disparate defense pathways in the leaves and roots of trifoliate orange (Poncirus trifoliata) autotetraploids with enhanced salt tolerance","volume":"7","author":[{"family":"Wei","given":"Tonglu"},{"family":"Wang","given":"Yue"},{"family":"Liu","given":"Ji-Hong"}],"issued":{"date-parts":[["2020",1,1]]}}},{"id":235,"uris":["http://zotero.org/users/12882228/items/8V7WX94B"],"itemData":{"id":235,"type":"article-journal","abstract":"Polyploidy provides an opportunity for evolutionary innovation and species diversification, especially under stressful conditions. In allopolyploids, the conditional dynamics of homoeologous gene expression can be either inherited from ancestral states pre‐existing in the parental diploids or novel upon polyploidization, the latter potentially permitting a wider range of phenotypic responses to stresses. To gain insight into regulatory mechanisms underlying the diversity of salt resistance in Gossypium species, we compared global transcriptomic responses to modest salinity stress in two allotetraploid (AD‐genome) cotton species, Gossypium hirsutum and G. mustelinum, relative to their model diploid progenitors (A‐genome and D‐genome). Multivariate and pairwise analyses of salt‐responsive changes revealed a profound alteration of gene expression for about one third of the transcriptome. Transcriptional responses and associated functional implications of salt acclimation varied across species, as did species‐specific coexpression modules among species and ploidy levels. Salt responsiveness in both allopolyploids was strongly biased toward the D‐genome progenitor. A much lower level of transgressive downregulation was observed in the more salt‐tolerant G. mustelinum than in the less tolerant G. hirsutum. By disentangling inherited effects from evolved responses, we show that expression biases that are not conditional upon salt stress approximately equally reflect parental legacy and regulatory novelty upon allopolyploidization, whereas stress‐responsive biases are predominantly novel, or evolved, in allopolyploids. Overall, our work suggests that allopolyploid cottons acquired a wide range of stress response flexibility relative to their diploid ancestors, most likely mediated by complex suites of duplicated genes and regulatory factors., Investigating the salt response of cotton is needed to provide insight into breeding‐improved salt‐tolerant cottons and for better understanding long‐standing questions regarding how polyploids differ from their diploid progenitors with respect to abiotic stresses. We found that salt responses in allopolyploid cottons were evolved following polyploidy rather than being inherited from diploids. This novelty might reflect the complex interactions of homoeologous regulatory factors with their duplicated target genes in allopolyploids.","container-title":"The Plant Journal","DOI":"10.1111/tpj.15863","ISSN":"0960-7412","issue":"3","journalAbbreviation":"Plant J","note":"PMID: 35686631\nPMCID: PMC9540634","page":"872-887","source":"PubMed Central","title":"Parental legacy versus regulatory innovation in salt stress responsiveness of allopolyploid cotton (Gossypium) species","volume":"111","author":[{"family":"Dong","given":"Yating"},{"family":"Hu","given":"Guanjing"},{"family":"Grover","given":"Corrinne E."},{"family":"Miller","given":"Emma R."},{"family":"Zhu","given":"Shuijin"},{"family":"Wendel","given":"Jonathan F."}],"issued":{"date-parts":[["2022",8]]}}},{"id":152,"uris":["http://zotero.org/users/12882228/items/ZC75ISNK"],"itemData":{"id":152,"type":"article-journal","abstract":"Polyploid plants often exhibit enhanced stress tolerance. The underlying physiological and molecular bases of such mechanisms remain elusive. Here, we characterized the drought tolerance of autotetraploid sour jujube at phenotypic, physiological and molecular levels.","container-title":"Cell &amp; Bioscience","DOI":"10.1186/s13578-021-00633-1","ISSN":"2045-3701","issue":"1","journalAbbreviation":"Cell &amp; Bioscience","page":"119","source":"BioMed Central","title":"Multiple responses contribute to the enhanced drought tolerance of the autotetraploid Ziziphus jujuba Mill. var. spinosa","volume":"11","author":[{"family":"Li","given":"Meng"},{"family":"Zhang","given":"Chenxing"},{"family":"Hou","given":"Lu"},{"family":"Yang","given":"Weicong"},{"family":"Liu","given":"Songshan"},{"family":"Pang","given":"Xiaoming"},{"family":"Li","given":"Yingyue"}],"issued":{"date-parts":[["2021",6,30]]}}},{"id":71,"uris":["http://zotero.org/users/12882228/items/3C4WDZ32"],"itemData":{"id":71,"type":"article-journal","abstract":"Salt (NaCl) tolerance of three amphidiploid Brassica species, B. napus (AC genome), B. carinata (BC genome), and B. juncea (AB genome), and their putative diploid relatives, B. campestris (A genome), B. oleracea (C genome) and B. nigra (B genome) was examined under glasshouse conditions. The plants were grown in sand culture throughout the study period (51 days). Twenty-three day old plants of all six species were subjected for 28 days to control (0 mol m−3 NaCl), 100 and 200 mol m−3 NaCl in Hoagland nutrient solution. Under saline conditions, growth of the three amphidiploid species was significantly greater in shoot and root weights, and seed yield was greater than that of the diploids. The amphidiploids accumulated lower Na+ but higher K+ in their shoots and roots, the K/Na ratio therefore being considerably higher than those of the diploids. Ca2+ accumulation was similar in the diploids and amphidiploids, and the Cl− accumulation pattern was not consistent in the different species. The occurrence of high salt tolerance of amphidiploids, and their enhanced K/Na discrimination with respect to their diploid relatives, suggests that salt tolerance has been obtained from A and C genomes and the latter trait from all three genomes (A, B, and C).","container-title":"Plant Science","DOI":"10.1016/S0168-9452(00)00449-0","ISSN":"0168-9452","issue":"4","journalAbbreviation":"Plant Science","page":"683-689","source":"ScienceDirect","title":"Comparative salt tolerance of amphidiploid and diploid Brassica species","volume":"160","author":[{"family":"Ashraf","given":"M"},{"family":"Nazir","given":"Nyla"},{"family":"McNeilly","given":"T"}],"issued":{"date-parts":[["2001",3,1]]}}}],"schema":"https://github.com/citation-style-language/schema/raw/master/csl-citation.json"} </w:instrText>
      </w:r>
      <w:r w:rsidR="00C26AF2">
        <w:fldChar w:fldCharType="separate"/>
      </w:r>
      <w:r w:rsidR="00265F77" w:rsidRPr="00265F77">
        <w:rPr>
          <w:kern w:val="0"/>
        </w:rPr>
        <w:t>(21–25)</w:t>
      </w:r>
      <w:r w:rsidR="00C26AF2">
        <w:fldChar w:fldCharType="end"/>
      </w:r>
      <w:r w:rsidRPr="001B6082">
        <w:t xml:space="preserve">. Many studies in wild species, on the other hand, have found </w:t>
      </w:r>
      <w:r w:rsidRPr="001B6082">
        <w:lastRenderedPageBreak/>
        <w:t>little to no evidence of ploidy-mediated plasticity</w:t>
      </w:r>
      <w:r w:rsidR="00C26AF2">
        <w:t>, e.g.</w:t>
      </w:r>
      <w:r w:rsidRPr="001B6082">
        <w:t xml:space="preserve"> </w:t>
      </w:r>
      <w:r w:rsidR="00C26AF2">
        <w:fldChar w:fldCharType="begin"/>
      </w:r>
      <w:r w:rsidR="00265F77">
        <w:instrText xml:space="preserve"> ADDIN ZOTERO_ITEM CSL_CITATION {"citationID":"JrwFh1Uv","properties":{"formattedCitation":"(26\\uc0\\u8211{}29)","plainCitation":"(26–29)","noteIndex":0},"citationItems":[{"id":9,"uris":["http://zotero.org/users/12882228/items/72KZUANG"],"itemData":{"id":9,"type":"article-journal","abstract":"PREMISE OF THE STUDY:\n              Although our awareness of ploidy diversity has expanded with the application of flow cytometry, we still know little about the extent to which cytotypes within mixed‐ploidy populations are genetically differentiated across environmental gradients.\n            \n            \n              METHODS:\n              \n                To address this issue, we reared 14 populations of\n                Solidago altissima\n                spanning the prairie–forest ecotone in Minnesota in a common garden with a watering treatment. We assessed ploidy frequencies and measured survival, flowering phenology, and plant architectural traits for 4 years.\n              \n            \n            \n              KEY RESULTS:\n              All populations harbored multiple cytotypes; prairie populations were dominated by tetraploids, forest populations by hexaploids. Diploids and polyploids differed significantly for 84% of the traits. Beyond average differences, the slope of trait values covaried with latitude and longitude, but this relationship was stronger for diploids than the other two polyploid cytotypes as indicated by numerous ploidy × latitude and ploidy × longitude interactions. For example, the timing of flowering of the cytotypes overlapped in populations sampled from the northeastern hemiboreal forest but differed significantly between cytotypes sampled from populations in the southwestern prairie. The watering treatments had weak effects, and there were no ploidy differences for phenotypic plasticity.\n            \n            \n              CONCLUSIONS:\n              Our data show that diploids have diverged genetically to a greater extent than polyploids along the environmental clines sampled in this study. Moreover, different environments favor phenotypic convergence over divergence among cytotypes for some traits. Differences in ploidy frequency and phenotypic divergence among cytotypes across gradients of temperature and precipitation are important considerations for restoration in an age of climate change.","container-title":"American Journal of Botany","DOI":"10.3732/ajb.1500146","ISSN":"0002-9122, 1537-2197","issue":"1","journalAbbreviation":"American J of Botany","language":"en","page":"22-32","source":"DOI.org (Crossref)","title":"&lt;i&gt;Solidago altissima&lt;/i&gt; differs with respect to ploidy frequency and clinal variation across the prairie‐forest biome border in Minnesota","volume":"103","author":[{"family":"Etterson","given":"Julie R."},{"family":"Toczydlowski","given":"Rachel H."},{"family":"Winkler","given":"Katharine J."},{"family":"Kirschbaum","given":"Jessica A."},{"family":"McAulay","given":"Tim S."}],"issued":{"date-parts":[["2016",1]]}}},{"id":56,"uris":["http://zotero.org/users/12882228/items/6X36YCHI"],"itemData":{"id":56,"type":"article-journal","abstract":"Polygonum aviculare subsp. aviculare is an annual selfing weed common in abandoned arable fields where it occurs as a widespread hexaploid cytotype (6x=60) and a rarer tetraploid cytotype (4x=40). The basis of phenological differentiation between the two cytotypes observed in a natural population where they coexist was examined in a greenhouse experiment comprising six soil conditions consisting of factorial combinations of two levels of fertility and three pot sizes. The environmental and genetic component of variation in 11 life history and morphological traits was quantified. Even though all traits except life span were plastic the two cytotypes appear to have evolved contrasting life history strategies and it is inferred that this can account for the temporal niche differentiation observed in the abandoned field during the first year of dereliction. Tetraploids are short-lived plants allocating a high proportion of their biomass to reproduction and completing their life cycle before July when the plant cover is sparse. Hexaploids are larger, later flowering, longer lived, plants with a lower reproductive effort and a higher final seed yield; it is inferred that these traits enable the hexaploids to compete successfully with the dense herbaceous layer of summer annuals that develops in the course of the first year of secondary succession. Differentiation in phenotypic plasticity between the two cytotypes was interpreted as indicative of higher opportunism and lower tolerance of poor soils and restricted rooting space in the hexaploid compared to the tetraploid cytotype.","container-title":"Oecologia","DOI":"10.1007/BF00317471","ISSN":"1432-1939","issue":"3","journalAbbreviation":"Oecologia","language":"en","page":"442-449","source":"Springer Link","title":"An experimental investigation of life history and plasticity in two cytotypes of Polygonum aviculare L. subsp. aviculare that coexist in an abandoned arable field","volume":"92","author":[{"family":"Meerts","given":"Pierre"}],"issued":{"date-parts":[["1992",12,1]]}}},{"id":51,"uris":["http://zotero.org/users/12882228/items/Y73EVQCC"],"itemData":{"id":51,"type":"article-journal","abstract":"Spotted knapweed (Centaurea stoebe s.l., Asteraceae) is native to Europe, where it occurs as a diploid (2xEU) and tetraploid cytotype (4xEU), but so far only the tetraploid has been reported in the introduced range in North America (4xNA). In previous studies, significant range shifts have been found towards drier climates in 4xEU compared with 2xEU, and in 4xNA when compared with the native range. In addition, 4x plants showed thicker leaves and reduced specific leaf area compared with 2x plants, suggesting higher drought tolerance in 4x plants. It is thus hypothesized that the 4x cytotype might be better pre-adapted to drought than the 2x, and the 4xNA better adapted than the 4xEU due to post-introduction selection.Plants of the three geocytotypes (2xEU, 4xEU and 4xNA ), each represented by six populations, were subjected to three water treatments over 6 weeks in a greenhouse experiment. Plasticity and reaction norms of above- and below-ground biomasses and their ratio, survival rate, stomatal conductance and carbon isotope discrimination were analysed using linear and generalized linear mixed effect models.Above-ground and total biomasses of European tetraploids were slightly less affected by drought than those of European diploids, and 4xEU plants maintained higher levels of stomatal conductance under moderate drought than 4xNA plants, thus supporting the pre-adaptation but not the post-introduction evolution hypothesis. Plasticity indexes for most of the traits were generally higher in 2xEU and 4xNA than in 4xEU plants, but these differences were not or were only marginally significant. Interestingly, the effect of population origin and its interaction with treatment was more important than the effects of geocytotype and range. Population means for the control treatment showed several significant associations either with latitude or some aspect of climatic data, suggesting evolution of local adaptations, especially within the 2xEU and 4xEU geocytotypes.","container-title":"Annals of Botany","DOI":"10.1093/aob/mcu105","ISSN":"0305-7364","issue":"2","journalAbbreviation":"Annals of Botany","page":"289-299","source":"Silverchair","title":"Drought tolerance and plasticity in the invasive knapweed Centaurea stoebe s.l. (Asteraceae): effect of populations stronger than those of cytotype and range","title-short":"Drought tolerance and plasticity in the invasive knapweed Centaurea stoebe s.l. (Asteraceae)","volume":"114","author":[{"family":"Mráz","given":"Patrik"},{"family":"Tarbush","given":"Elham"},{"family":"Müller-Schärer","given":"Heinz"}],"issued":{"date-parts":[["2014",8,1]]}}},{"id":54,"uris":["http://zotero.org/users/12882228/items/VTL5EXID"],"itemData":{"id":54,"type":"article-journal","abstract":"Background and aims Understanding the consequences of polyploidization is a major step towards assessing the importance of this mode of speciation. Most previous studies comparing different cytotypes, however, did so only within a single environment and considered only one group of traits. To take a step further, we need to explore multiple environments and a wide range of traits. The aim of this study was to assess response of diploid and autotetraploid individuals of Knautia arvensis (Dipsacaceae) to two stress conditions, shade or drought. Methods We studied eleven photosynthetic, morphological and fitness parameters of the plants over three years in a common garden under ambient conditions and two types of stress. Key results The results indicate strong differences in performance and physiology between cytotypes in ambient conditions. Interestingly, higher fitness in diploids contrasted with more efficient photosynthesis in tetraploids in ambient conditions. However, stress, especially drought, strongly reduced fitness and disrupted function of the photosystems in both cytotypes reducing the between cytotype differences. The results indicate that drought stress reduced function of the photosynthetic processes in both cytotypes but particularly in tetraploids, while fitness reduction was stronger in diploids. Conclusions The photosynthesis related traits show higher plasticity in polyploids as theoretically expected, while the fitness related traits show higher plasticity in diploids especially in response to drought. This suggests that between cytotype comparisons need to consider multiple traits and multiple environments to understand the breath of possible responses of different cytotypes to stress. They also show that integrating results based on different traits is not straightforward and call for better mechanistic understanding of the relationships between species photosynthetic activity and fitness. Still, considering multiple environments and multiple species traits is crucial for understanding the drivers of niche differentiation between cytotypes in future studies.","container-title":"PLOS ONE","DOI":"10.1371/journal.pone.0188795","ISSN":"1932-6203","issue":"11","journalAbbreviation":"PLOS ONE","language":"en","note":"publisher: Public Library of Science","page":"e0188795","source":"PLoS Journals","title":"Physiological and fitness differences between cytotypes vary with stress in a grassland perennial herb","volume":"12","author":[{"family":"Pavlíková","given":"Zuzana"},{"family":"Holá","given":"Dana"},{"family":"Vlasáková","given":"Blanka"},{"family":"Procházka","given":"Tomáš"},{"family":"Münzbergová","given":"Zuzana"}],"issued":{"date-parts":[["2017",11,30]]}}}],"schema":"https://github.com/citation-style-language/schema/raw/master/csl-citation.json"} </w:instrText>
      </w:r>
      <w:r w:rsidR="00C26AF2">
        <w:fldChar w:fldCharType="separate"/>
      </w:r>
      <w:r w:rsidR="00265F77" w:rsidRPr="00265F77">
        <w:rPr>
          <w:kern w:val="0"/>
        </w:rPr>
        <w:t>(26–29)</w:t>
      </w:r>
      <w:r w:rsidR="00C26AF2">
        <w:fldChar w:fldCharType="end"/>
      </w:r>
      <w:r w:rsidRPr="001B6082">
        <w:t>. Further research is needed to bridge the gap between results seen in domesticated and wild species.</w:t>
      </w:r>
    </w:p>
    <w:p w14:paraId="4525C341" w14:textId="18784E9E" w:rsidR="001B6082" w:rsidRPr="001B6082" w:rsidRDefault="001B6082" w:rsidP="005E11DA">
      <w:pPr>
        <w:spacing w:line="480" w:lineRule="auto"/>
        <w:ind w:firstLine="720"/>
        <w:jc w:val="both"/>
      </w:pPr>
      <w:r w:rsidRPr="001B6082">
        <w:t>There is ample evidence that diploids tend to lose plasticity for many traits and environments studied as species undergo domestication. For example: plasticity in growth-form was maintained in cassava during domestication, but stem mechanical properties between growth-forms were reduced in domesticated populations</w:t>
      </w:r>
      <w:r w:rsidR="00C26AF2">
        <w:t xml:space="preserve"> </w:t>
      </w:r>
      <w:r w:rsidR="00C26AF2">
        <w:fldChar w:fldCharType="begin"/>
      </w:r>
      <w:r w:rsidR="00265F77">
        <w:instrText xml:space="preserve"> ADDIN ZOTERO_ITEM CSL_CITATION {"citationID":"wiLIaJUU","properties":{"formattedCitation":"(30)","plainCitation":"(30)","noteIndex":0},"citationItems":[{"id":101,"uris":["http://zotero.org/users/12882228/items/DQYDAUK8"],"itemData":{"id":101,"type":"article-journal","abstract":"Domestication can influence many functional traits in plants, from overall life-history and growth form to wood density and cell wall ultrastructure. Such changes can increase fitness of the domesticate in agricultural environments but may negatively affect survival in the wild. We studied effects of domestication on stem biomechanics in manioc by comparing domesticated and ancestral wild taxa from two different regions of greater Amazonia. We compared mechanical properties, tissue organisation and wood characteristics including microfibril angles in both wild and domesticated plants, each growing in two different habitats (forest or savannah) and varying in growth form (shrub or liana). Wild taxa grew as shrubs in open savannah but as lianas in overgrown and forested habitats. Growth form plasticity was retained in domesticated manioc. However, stems of the domesticate showed brittle failure. Wild plants differed in mechanical architecture between shrub and liana phenotypes, a difference that diminished between shrubs and lianas of the domesticate. Stems of wild plants were generally stiffer, failed at higher bending stresses and were less prone to brittle fracture compared with shrub and liana phenotypes of the domesticate. Biomechanical differences between stems of wild and domesticated plants were mainly due to changes in wood density and cellulose microfibril angle rather than changes in secondary growth or tissue geometry. Domestication did not significantly modify “large-scale” trait development or growth form plasticity, since both wild and domesticated manioc can develop as shrubs or lianas. However, “finer-scale” developmental traits crucial to mechanical stability and thus ecological success of the plant were significantly modified. This profoundly influenced the likelihood of brittle failure, particularly in long climbing stems, thereby also influencing the survival of the domesticate in natural situations vulnerable to mechanical perturbation. We discuss the different selective pressures that could explain evolutionary modifications of stem biomechanical properties under domestication in manioc.","container-title":"PLOS ONE","DOI":"10.1371/journal.pone.0074727","ISSN":"1932-6203","issue":"9","journalAbbreviation":"PLOS ONE","language":"en","note":"publisher: Public Library of Science","page":"e74727","source":"PLoS Journals","title":"The Evolutionary Fate of Phenotypic Plasticity and Functional Traits under Domestication in Manioc: Changes in Stem Biomechanics and the Appearance of Stem Brittleness","title-short":"The Evolutionary Fate of Phenotypic Plasticity and Functional Traits under Domestication in Manioc","volume":"8","author":[{"family":"Ménard","given":"Léa"},{"family":"McKey","given":"Doyle"},{"family":"Mühlen","given":"Gilda S."},{"family":"Clair","given":"Bruno"},{"family":"Rowe","given":"Nick P."}],"issued":{"date-parts":[["2013",9,4]]}}}],"schema":"https://github.com/citation-style-language/schema/raw/master/csl-citation.json"} </w:instrText>
      </w:r>
      <w:r w:rsidR="00C26AF2">
        <w:fldChar w:fldCharType="separate"/>
      </w:r>
      <w:r w:rsidR="00265F77">
        <w:rPr>
          <w:noProof/>
        </w:rPr>
        <w:t>(30)</w:t>
      </w:r>
      <w:r w:rsidR="00C26AF2">
        <w:fldChar w:fldCharType="end"/>
      </w:r>
      <w:r w:rsidRPr="001B6082">
        <w:t xml:space="preserve">; circadian rhythm modulation in response to elevated temperatures was reduced in domesticated barley </w:t>
      </w:r>
      <w:r w:rsidR="00C26AF2">
        <w:fldChar w:fldCharType="begin"/>
      </w:r>
      <w:r w:rsidR="00265F77">
        <w:instrText xml:space="preserve"> ADDIN ZOTERO_ITEM CSL_CITATION {"citationID":"JV0wN1xw","properties":{"formattedCitation":"(31)","plainCitation":"(31)","noteIndex":0},"citationItems":[{"id":95,"uris":["http://zotero.org/users/12882228/items/ULLFYIZP"],"itemData":{"id":95,"type":"article-journal","abstract":"Circadian clock rhythms are shown to be intertwined with crop adaptation. To realize the adaptive value of changes in these rhythms under crop domestication and improvement, there is a need to compare the genetics of clock and yield traits. We compared circadian clock rhythmicity based on Chl leaf fluorescence and transcriptomics among wild ancestors, landraces, and breeding lines of barley under optimal and high temperatures. We conducted a genome scan to identify pleiotropic loci regulating the clock and field phenotypes. We also compared the allelic diversity in wild and cultivated barley to test for selective sweeps. We found significant loss of thermal plasticity in circadian rhythms under domestication. However, transcriptome analysis indicated that this loss was only for output genes and that temperature compensation in the core clock machinery was maintained. Drivers of the circadian clock (DOC) loci were identified via genome-wide association study. Notably, these loci also modified growth and reproductive outputs in the field. Diversity analysis indicated selective sweep in these pleiotropic DOC loci. These results indicate a selection against thermal clock plasticity under barley domestication and improvement and highlight the importance of identifying genes underlying for understanding the biochemical basis of crop adaptation to changing environments.","container-title":"New Phytologist","DOI":"10.1111/nph.17284","ISSN":"1469-8137","issue":"5","language":"en","license":"© 2021 The Authors New Phytologist © 2021 New Phytologist Foundation.","note":"_eprint: https://onlinelibrary.wiley.com/doi/pdf/10.1111/nph.17284","page":"1787-1801","source":"Wiley Online Library","title":"Genetic loci mediating circadian clock output plasticity and crop productivity under barley domestication","volume":"230","author":[{"family":"Prusty","given":"Manas R."},{"family":"Bdolach","given":"Eyal"},{"family":"Yamamoto","given":"Eiji"},{"family":"Tiwari","given":"Lalit D."},{"family":"Silberman","given":"Roi"},{"family":"Doron-Faigenbaum","given":"Adi"},{"family":"Neyhart","given":"Jeffrey L."},{"family":"Bonfil","given":"David"},{"family":"Kashkush","given":"Khalil"},{"family":"Pillen","given":"Klaus"},{"family":"Smith","given":"Kevin P."},{"family":"Fridman","given":"Eyal"}],"issued":{"date-parts":[["2021"]]}}}],"schema":"https://github.com/citation-style-language/schema/raw/master/csl-citation.json"} </w:instrText>
      </w:r>
      <w:r w:rsidR="00C26AF2">
        <w:fldChar w:fldCharType="separate"/>
      </w:r>
      <w:r w:rsidR="00265F77">
        <w:rPr>
          <w:noProof/>
        </w:rPr>
        <w:t>(31)</w:t>
      </w:r>
      <w:r w:rsidR="00C26AF2">
        <w:fldChar w:fldCharType="end"/>
      </w:r>
      <w:r w:rsidRPr="001B6082">
        <w:t xml:space="preserve">; </w:t>
      </w:r>
      <w:r w:rsidR="00C26AF2">
        <w:t xml:space="preserve">and </w:t>
      </w:r>
      <w:r w:rsidRPr="001B6082">
        <w:t>plastic response</w:t>
      </w:r>
      <w:r w:rsidR="00C26AF2">
        <w:t>s</w:t>
      </w:r>
      <w:r w:rsidRPr="001B6082">
        <w:t xml:space="preserve"> in modern wild sunflower populations were reduced when compared to resurrected, antecedent wild populations for many phenological traits in response to water and temperature treatments, which was suggested to have been caused by gene flow from domesticated populations </w:t>
      </w:r>
      <w:r w:rsidR="00C26AF2">
        <w:fldChar w:fldCharType="begin"/>
      </w:r>
      <w:r w:rsidR="00265F77">
        <w:instrText xml:space="preserve"> ADDIN ZOTERO_ITEM CSL_CITATION {"citationID":"XZgJX7m7","properties":{"formattedCitation":"(32)","plainCitation":"(32)","noteIndex":0},"citationItems":[{"id":111,"uris":["http://zotero.org/users/12882228/items/VQ7TXXR6"],"itemData":{"id":111,"type":"article-journal","abstract":"Resurrection experiments provide a unique opportunity to evaluate phenotypic and molecular evolution in response to environmental challenges. To understand the evolution of urban populations of Helianthus annuus, we compared plants from 36-year-old antecedent seed collections to modern seed collections from the same area using molecular and quantitative genetic approaches. We found 200 differentially expressed transcripts between antecedent and modern groups, and transcript expression was generally higher in modern samples as compared to antecedent samples. Admixture analysis indicated gene flow from domesticated to modern populations over time. After a greenhouse refresher generation, one antecedent–modern population pair was grown under two water availability (well-watered and drought) and temperature (ambient and elevated by 2.8°C) conditions reflecting historical and contemporary climates. Overall, 78% (7 out of 9) of traits differed between the antecedent and modern populations, with modern individuals displaying some trait changes that are coherent with climate changes expectations and some trait changes in the direction of crop varieties. Phenotypic selection analysis showed that modern trait values were often favoured by selection, especially in environmental treatments resembling modern conditions. Trait heritability in the antecedent population was five times as high as in the modern population, on average. In addition, phenotypic plasticity for some traits, such as flowering phenology, was present in the antecedent population but absent in the modern population. The combination of phenotypic and molecular information suggests that evolution has been influenced by crop-wild introgression, adaptive processes and drift. We discuss these results in the context of continued evolution in response to anthropogenic factors.","container-title":"Molecular Ecology","DOI":"10.1111/mec.17112","ISSN":"1365-294X","issue":"19","language":"en","license":"© 2023 The Authors. Molecular Ecology published by John Wiley &amp; Sons Ltd.","note":"_eprint: https://onlinelibrary.wiley.com/doi/pdf/10.1111/mec.17112","page":"5241-5259","source":"Wiley Online Library","title":"Resurrecting urban sunflowers: Phenotypic and molecular changes between antecedent and modern populations separated by 36 years","title-short":"Resurrecting urban sunflowers","volume":"32","author":[{"family":"Spear","given":"Marissa M."},{"family":"Levi","given":"Sophie J."},{"family":"Etterson","given":"Julie R."},{"family":"Gross","given":"Briana L."}],"issued":{"date-parts":[["2023"]]}}}],"schema":"https://github.com/citation-style-language/schema/raw/master/csl-citation.json"} </w:instrText>
      </w:r>
      <w:r w:rsidR="00C26AF2">
        <w:fldChar w:fldCharType="separate"/>
      </w:r>
      <w:r w:rsidR="00265F77">
        <w:rPr>
          <w:noProof/>
        </w:rPr>
        <w:t>(32)</w:t>
      </w:r>
      <w:r w:rsidR="00C26AF2">
        <w:fldChar w:fldCharType="end"/>
      </w:r>
      <w:r w:rsidRPr="001B6082">
        <w:t xml:space="preserve">. A potential explanation for the observed loss of plasticity discussed above is genetic drift leading to the alleles underlying plasticity to be lost after selection is reduced in the face of agricultural inputs homogenizing the environment </w:t>
      </w:r>
      <w:r w:rsidR="00C26AF2">
        <w:fldChar w:fldCharType="begin"/>
      </w:r>
      <w:r w:rsidR="00265F77">
        <w:instrText xml:space="preserve"> ADDIN ZOTERO_ITEM CSL_CITATION {"citationID":"zvWpMv3Z","properties":{"formattedCitation":"(33,34)","plainCitation":"(33,34)","noteIndex":0},"citationItems":[{"id":207,"uris":["http://zotero.org/users/12882228/items/4FZEVD6K"],"itemData":{"id":207,"type":"article-journal","abstract":"Phenotypic plasticity is ubiquitous and generally regarded as a key mechanism for enabling organisms to survive in the face of environmental change. Because no organism is infinitely or ideally plastic, theory suggests that there must be limits (for example, the lack of ability to produce an optimal trait) to the evolution of phenotypic plasticity, or that plasticity may have inherent significant costs. Yet numerous experimental studies have not detected widespread costs. Explicitly differentiating plasticity costs from phenotype costs, we re-evaluate fundamental questions of the limits to the evolution of plasticity and of generalists vs specialists. We advocate for the view that relaxed selection and variable selection intensities are likely more important constraints to the evolution of plasticity than the costs of plasticity. Some forms of plasticity, such as learning, may be inherently costly. In addition, we examine opportunities to offset costs of phenotypes through ontogeny, amelioration of phenotypic costs across environments, and the condition-dependent hypothesis. We propose avenues of further inquiry in the limits of plasticity using new and classic methods of ecological parameterization, phylogenetics and omics in the context of answering questions on the constraints of plasticity. Given plasticity’s key role in coping with environmental change, approaches spanning the spectrum from applied to basic will greatly enrich our understanding of the evolution of plasticity and resolve our understanding of limits.","container-title":"Heredity","DOI":"10.1038/hdy.2015.8","ISSN":"1365-2540","issue":"4","language":"en","license":"2015 The Author(s)","note":"number: 4\npublisher: Nature Publishing Group","page":"293-301","source":"www-nature-com.ezp1.lib.umn.edu","title":"Constraints on the evolution of phenotypic plasticity: limits and costs of phenotype and plasticity","title-short":"Constraints on the evolution of phenotypic plasticity","volume":"115","author":[{"family":"Murren","given":"C. J."},{"family":"Auld","given":"J. R."},{"family":"Callahan","given":"H."},{"family":"Ghalambor","given":"C. K."},{"family":"Handelsman","given":"C. A."},{"family":"Heskel","given":"M. A."},{"family":"Kingsolver","given":"J. G."},{"family":"Maclean","given":"H. J."},{"family":"Masel","given":"J."},{"family":"Maughan","given":"H."},{"family":"Pfennig","given":"D. W."},{"family":"Relyea","given":"R. A."},{"family":"Seiter","given":"S."},{"family":"Snell-Rood","given":"E."},{"family":"Steiner","given":"U. K."},{"family":"Schlichting","given":"C. D."}],"issued":{"date-parts":[["2015",10]]}}},{"id":200,"uris":["http://zotero.org/users/12882228/items/RY5A7ZQP"],"itemData":{"id":200,"type":"article-journal","abstract":"Adaptive phenotypic plasticity allows organisms to cope with environmental variability, and yet, despite its adaptive significance, phenotypic plasticity is neither ubiquitous nor infinite. In this review, we merge developmental and population genetic perspectives to explore costs and limits on the evolution of plasticity. Specifically, we focus on the role of modularity in developmental genetic networks as a mechanism underlying phenotypic plasticity, and apply to it lessons learned from population genetic theory on the interplay between relaxed selection and mutation accumulation. We argue that the environmental specificity of gene expression and the associated reduction in pleiotropic constraints drive a fundamental tradeoff between the range of plasticity that can be accommodated and mutation accumulation in alternative developmental networks. This tradeoff has broad implications for understanding the origin and maintenance of plasticity and may contribute to a better understanding of the role of plasticity in the origin, diversification, and loss of phenotypic diversity.","container-title":"BioEssays","DOI":"10.1002/bies.200900132","ISSN":"1521-1878","issue":"1","language":"en","license":"Copyright © 2010 Wiley Periodicals, Inc.","note":"_eprint: https://onlinelibrary.wiley.com/doi/pdf/10.1002/bies.200900132","page":"71-81","source":"Wiley Online Library","title":"Toward a population genetic framework of developmental evolution: the costs, limits, and consequences of phenotypic plasticity","title-short":"Toward a population genetic framework of developmental evolution","volume":"32","author":[{"family":"Snell-Rood","given":"Emilie C."},{"family":"Van Dyken","given":"James David"},{"family":"Cruickshank","given":"Tami"},{"family":"Wade","given":"Michael J."},{"family":"Moczek","given":"Armin P."}],"issued":{"date-parts":[["2010"]]}}}],"schema":"https://github.com/citation-style-language/schema/raw/master/csl-citation.json"} </w:instrText>
      </w:r>
      <w:r w:rsidR="00C26AF2">
        <w:fldChar w:fldCharType="separate"/>
      </w:r>
      <w:r w:rsidR="00265F77">
        <w:rPr>
          <w:noProof/>
        </w:rPr>
        <w:t>(33,34)</w:t>
      </w:r>
      <w:r w:rsidR="00C26AF2">
        <w:fldChar w:fldCharType="end"/>
      </w:r>
      <w:r w:rsidRPr="001B6082">
        <w:t xml:space="preserve">. Another explanation for a loss in phenotypic plasticity is that the plasticity, in itself, may impose a cost to plant fitness and selection may act to remove it in stable environments </w:t>
      </w:r>
      <w:r w:rsidR="00C26AF2">
        <w:fldChar w:fldCharType="begin"/>
      </w:r>
      <w:r w:rsidR="00265F77">
        <w:instrText xml:space="preserve"> ADDIN ZOTERO_ITEM CSL_CITATION {"citationID":"IyDduMuM","properties":{"formattedCitation":"(10,33\\uc0\\u8211{}36)","plainCitation":"(10,33–36)","noteIndex":0},"citationItems":[{"id":195,"uris":["http://zotero.org/users/12882228/items/C2XLZCIZ"],"itemData":{"id":195,"type":"article-journal","abstract":"Molecular signaling networks are ubiquitous across life and likely evolved to allow organisms to sense and respond to environmental change in dynamic environments. Few examples exist regarding the dispensability of signaling networks, and it remains unclear whether they are an essential feature of a highly adapted biological system. Here, we show that signaling network function carries a fitness cost in yeast evolving in a constant environment. We performed whole-genome, whole-population Illumina sequencing on replicate evolution experiments and find the major theme of adaptive evolution in a constant environment is the disruption of signaling networks responsible for regulating the response to environmental perturbations. Over half of all identified mutations occurred in three major signaling networks that regulate growth control: glucose signaling, Ras/cAMP/PKA and HOG. This results in a loss of environmental sensitivity that is reproducible across experiments. However, adaptive clones show reduced viability under starvation conditions, demonstrating an evolutionary tradeoff. These mutations are beneficial in an environment with a constant and predictable nutrient supply, likely because they result in constitutive growth, but reduce fitness in an environment where nutrient supply is not constant. Our results are a clear example of the myopic nature of evolution: a loss of environmental sensitivity in a constant environment is adaptive in the short term, but maladaptive should the environment change.","container-title":"PLOS Genetics","DOI":"10.1371/journal.pgen.1003972","ISSN":"1553-7404","issue":"11","journalAbbreviation":"PLOS Genetics","language":"en","note":"publisher: Public Library of Science","page":"e1003972","source":"PLoS Journals","title":"Whole Genome, Whole Population Sequencing Reveals That Loss of Signaling Networks Is the Major Adaptive Strategy in a Constant Environment","volume":"9","author":[{"family":"Kvitek","given":"Daniel J."},{"family":"Sherlock","given":"Gavin"}],"issued":{"date-parts":[["2013",11,21]]}}},{"id":207,"uris":["http://zotero.org/users/12882228/items/4FZEVD6K"],"itemData":{"id":207,"type":"article-journal","abstract":"Phenotypic plasticity is ubiquitous and generally regarded as a key mechanism for enabling organisms to survive in the face of environmental change. Because no organism is infinitely or ideally plastic, theory suggests that there must be limits (for example, the lack of ability to produce an optimal trait) to the evolution of phenotypic plasticity, or that plasticity may have inherent significant costs. Yet numerous experimental studies have not detected widespread costs. Explicitly differentiating plasticity costs from phenotype costs, we re-evaluate fundamental questions of the limits to the evolution of plasticity and of generalists vs specialists. We advocate for the view that relaxed selection and variable selection intensities are likely more important constraints to the evolution of plasticity than the costs of plasticity. Some forms of plasticity, such as learning, may be inherently costly. In addition, we examine opportunities to offset costs of phenotypes through ontogeny, amelioration of phenotypic costs across environments, and the condition-dependent hypothesis. We propose avenues of further inquiry in the limits of plasticity using new and classic methods of ecological parameterization, phylogenetics and omics in the context of answering questions on the constraints of plasticity. Given plasticity’s key role in coping with environmental change, approaches spanning the spectrum from applied to basic will greatly enrich our understanding of the evolution of plasticity and resolve our understanding of limits.","container-title":"Heredity","DOI":"10.1038/hdy.2015.8","ISSN":"1365-2540","issue":"4","language":"en","license":"2015 The Author(s)","note":"number: 4\npublisher: Nature Publishing Group","page":"293-301","source":"www-nature-com.ezp1.lib.umn.edu","title":"Constraints on the evolution of phenotypic plasticity: limits and costs of phenotype and plasticity","title-short":"Constraints on the evolution of phenotypic plasticity","volume":"115","author":[{"family":"Murren","given":"C. J."},{"family":"Auld","given":"J. R."},{"family":"Callahan","given":"H."},{"family":"Ghalambor","given":"C. K."},{"family":"Handelsman","given":"C. A."},{"family":"Heskel","given":"M. A."},{"family":"Kingsolver","given":"J. G."},{"family":"Maclean","given":"H. J."},{"family":"Masel","given":"J."},{"family":"Maughan","given":"H."},{"family":"Pfennig","given":"D. W."},{"family":"Relyea","given":"R. A."},{"family":"Seiter","given":"S."},{"family":"Snell-Rood","given":"E."},{"family":"Steiner","given":"U. K."},{"family":"Schlichting","given":"C. D."}],"issued":{"date-parts":[["2015",10]]}}},{"id":200,"uris":["http://zotero.org/users/12882228/items/RY5A7ZQP"],"itemData":{"id":200,"type":"article-journal","abstract":"Adaptive phenotypic plasticity allows organisms to cope with environmental variability, and yet, despite its adaptive significance, phenotypic plasticity is neither ubiquitous nor infinite. In this review, we merge developmental and population genetic perspectives to explore costs and limits on the evolution of plasticity. Specifically, we focus on the role of modularity in developmental genetic networks as a mechanism underlying phenotypic plasticity, and apply to it lessons learned from population genetic theory on the interplay between relaxed selection and mutation accumulation. We argue that the environmental specificity of gene expression and the associated reduction in pleiotropic constraints drive a fundamental tradeoff between the range of plasticity that can be accommodated and mutation accumulation in alternative developmental networks. This tradeoff has broad implications for understanding the origin and maintenance of plasticity and may contribute to a better understanding of the role of plasticity in the origin, diversification, and loss of phenotypic diversity.","container-title":"BioEssays","DOI":"10.1002/bies.200900132","ISSN":"1521-1878","issue":"1","language":"en","license":"Copyright © 2010 Wiley Periodicals, Inc.","note":"_eprint: https://onlinelibrary.wiley.com/doi/pdf/10.1002/bies.200900132","page":"71-81","source":"Wiley Online Library","title":"Toward a population genetic framework of developmental evolution: the costs, limits, and consequences of phenotypic plasticity","title-short":"Toward a population genetic framework of developmental evolution","volume":"32","author":[{"family":"Snell-Rood","given":"Emilie C."},{"family":"Van Dyken","given":"James David"},{"family":"Cruickshank","given":"Tami"},{"family":"Wade","given":"Michael J."},{"family":"Moczek","given":"Armin P."}],"issued":{"date-parts":[["2010"]]}}},{"id":205,"uris":["http://zotero.org/users/12882228/items/42KN48CN"],"itemData":{"id":205,"type":"article-journal","container-title":"Trends in Ecology &amp; Evolution","DOI":"10.1016/S0169-5347(97)01274-3","ISSN":"0169-5347","issue":"2","journalAbbreviation":"Trends in Ecology &amp; Evolution","language":"English","note":"publisher: Elsevier\nPMID: 21238209","page":"77-81","source":"www.cell.com","title":"Costs and limits of phenotypic plasticity","volume":"13","author":[{"family":"DeWitt","given":"Thomas J."},{"family":"Sih","given":"Andrew"},{"family":"Wilson","given":"David Sloan"}],"issued":{"date-parts":[["1998",2,1]]}}},{"id":209,"uris":["http://zotero.org/users/12882228/items/36TWQTRC"],"itemData":{"id":209,"type":"article-journal","abstract":"Organisms in fluctuating environments must constantly adapt their behavior to survive. In clonal populations, this may be achieved through sensing followed by response or through the generation of diversity by stochastic phenotype switching. Here we show that stochastic switching can be favored over sensing when the environment changes infrequently. The optimal switching rates then mimic the statistics of environmental changes. We derive a relation between the long-term growth rate of the organism and the information available about its fluctuating environment.","container-title":"Science","DOI":"10.1126/science.1114383","issue":"5743","note":"publisher: American Association for the Advancement of Science","page":"2075-2078","source":"www-science-org.ezp1.lib.umn.edu (Atypon)","title":"Phenotypic Diversity, Population Growth, and Information in Fluctuating Environments","volume":"309","author":[{"family":"Kussell","given":"Edo"},{"family":"Leibler","given":"Stanislas"}],"issued":{"date-parts":[["2005",9,23]]}}}],"schema":"https://github.com/citation-style-language/schema/raw/master/csl-citation.json"} </w:instrText>
      </w:r>
      <w:r w:rsidR="00C26AF2">
        <w:fldChar w:fldCharType="separate"/>
      </w:r>
      <w:r w:rsidR="00265F77" w:rsidRPr="00265F77">
        <w:rPr>
          <w:kern w:val="0"/>
        </w:rPr>
        <w:t>(10,33–36)</w:t>
      </w:r>
      <w:r w:rsidR="00C26AF2">
        <w:fldChar w:fldCharType="end"/>
      </w:r>
      <w:r w:rsidRPr="001B6082">
        <w:t xml:space="preserve">. In both cases, the increased gametic heterozygosity in polyploid species would slow the loss of plasticity: the effect of drift is reduced in polyploid populations when compared to diploid populations </w:t>
      </w:r>
      <w:r w:rsidR="00C26AF2">
        <w:fldChar w:fldCharType="begin"/>
      </w:r>
      <w:r w:rsidR="00265F77">
        <w:instrText xml:space="preserve"> ADDIN ZOTERO_ITEM CSL_CITATION {"citationID":"OWFIXmCB","properties":{"formattedCitation":"(37)","plainCitation":"(37)","noteIndex":0},"citationItems":[{"id":114,"uris":["http://zotero.org/users/12882228/items/IUPXB7LJ"],"itemData":{"id":114,"type":"article-journal","abstract":"The rate of decay of genetic variation is determined for randomly mating autotetraploid populations of finite size, and the equilibrium homozygosity under mutation and random drift is calculated. It is shown that heterozygosity is lost at a slower rate than in diploid populations, and that the equilibrium heterozygosity with mutation and random drift is higher than for diploids. Outcrossing populations as well as populations that randomly self are analyzed. A method of comparing genetic variation between autotetraploid and diploid populations is proposed. Our treatment suggests that the \"gametic homozygosity\" provides a unified approach for comparing genotypes within a population as well as comparing genetic variation between populations with different levels of ploidy.","container-title":"Genetics","DOI":"10.1093/genetics/134.2.649","ISSN":"1943-2631","issue":"2","journalAbbreviation":"Genetics","page":"649-657","source":"Silverchair","title":"Genetic variation and random drift in autotetraploid populations.","volume":"134","author":[{"family":"Moody","given":"M E"},{"family":"Mueller","given":"L D"},{"family":"Soltis","given":"D E"}],"issued":{"date-parts":[["1993",6,1]]}}}],"schema":"https://github.com/citation-style-language/schema/raw/master/csl-citation.json"} </w:instrText>
      </w:r>
      <w:r w:rsidR="00C26AF2">
        <w:fldChar w:fldCharType="separate"/>
      </w:r>
      <w:r w:rsidR="00265F77">
        <w:rPr>
          <w:noProof/>
        </w:rPr>
        <w:t>(37)</w:t>
      </w:r>
      <w:r w:rsidR="00C26AF2">
        <w:fldChar w:fldCharType="end"/>
      </w:r>
      <w:r w:rsidRPr="001B6082">
        <w:t xml:space="preserve"> and response to selection</w:t>
      </w:r>
      <w:ins w:id="1" w:author="Husain Agha" w:date="2024-05-28T09:44:00Z">
        <w:r w:rsidR="00C9197F">
          <w:t>, as measured by a change in allele frequency after one round of selection,</w:t>
        </w:r>
      </w:ins>
      <w:r w:rsidRPr="001B6082">
        <w:t xml:space="preserve"> in autotetraploids is half that of diploids </w:t>
      </w:r>
      <w:r w:rsidR="00C26AF2">
        <w:fldChar w:fldCharType="begin"/>
      </w:r>
      <w:r w:rsidR="00265F77">
        <w:instrText xml:space="preserve"> ADDIN ZOTERO_ITEM CSL_CITATION {"citationID":"vqMHYPP5","properties":{"formattedCitation":"(38,39)","plainCitation":"(38,39)","noteIndex":0},"citationItems":[{"id":66,"uris":["http://zotero.org/users/12882228/items/MD7FKRLG"],"itemData":{"id":66,"type":"book","abstract":"This book presents basic information about population genetics, quantitative genetics, breeding methods and creation of new varieties taking into account the particular characteristics of autopolyploidy. A number of results are given as a function of ploidy level, the case of diploidy being considered as a specific case. QTL detection and marker assisted selection are also addressed.This book is intended for researchers working on autopolyploid species, as well as for lecturers and students who want to gain better knowledge of these issues by considering the ploidy level. It will also be valuable to breeders wishing to choose methods for breeding and creating the most adapted varieties.","ISBN":"978-2-7380-1093-3","language":"en","number-of-pages":"522","publisher":"Editions Quae","source":"Google Books","title":"Quantitative Genetics and Breeding Methods in Autopolyploid Plants","author":[{"family":"Gallais","given":"André"}],"issued":{"date-parts":[["2003"]]}}},{"id":158,"uris":["http://zotero.org/users/12882228/items/8U4ZQPQJ"],"itemData":{"id":158,"type":"article-journal","abstract":"Searching for population genomic signals left behind by positive selection is a major focus of evolutionary biology, particularly as sequencing technologies develop and costs decline. The effect of the number of chromosome copies (i.e. ploidy) on the manifestation of these signals remains an outstanding question, despite a wide appreciation of ploidy being a fundamental parameter governing numerous biological processes. We clarify the principal forces governing the differential manifestation and persistence of the selection signal by separating the effects of polyploidy on the rates of fixation versus rates of diversity (i.e. mutation and recombination) using coalescent simulations. We explore the major consequences of polyploidy, finding a more localized signal, greater dependence on dominance and longer persistence of the signal following fixation, and discuss what this means for within- and across ploidy inference on the strength and prevalence of selective sweeps. As genomic advances continue to open doors for interrogating natural systems, simulations such as this aid our ability to interpret and compare data across ploidy levels.","language":"en","note":"DOI: 10.1098/rsbl.2019.0796","title":"The effect of autopolyploidy on population genetic signals of hard sweeps","URL":"https://royalsocietypublishing.org/doi/epdf/10.1098/rsbl.2019.0796","author":[{"family":"Monnahan","given":"Patrick"},{"family":"Brandvain","given":"Yaniv"}],"accessed":{"date-parts":[["2023",11,20]]},"issued":{"date-parts":[["2020"]]}}}],"schema":"https://github.com/citation-style-language/schema/raw/master/csl-citation.json"} </w:instrText>
      </w:r>
      <w:r w:rsidR="00C26AF2">
        <w:fldChar w:fldCharType="separate"/>
      </w:r>
      <w:r w:rsidR="00265F77">
        <w:rPr>
          <w:noProof/>
        </w:rPr>
        <w:t>(38,39)</w:t>
      </w:r>
      <w:r w:rsidR="00C26AF2">
        <w:fldChar w:fldCharType="end"/>
      </w:r>
      <w:r w:rsidRPr="001B6082">
        <w:t>. In reality, the answer probably lies somewhere between these two extremes: selection tends to reduce plasticity in traits when there is a cost to fitness, and plasticity in traits with no fitness cost may decline due to drift when selection favoring plasticity is relaxed.</w:t>
      </w:r>
    </w:p>
    <w:p w14:paraId="54C06E14" w14:textId="46A180E2" w:rsidR="001B6082" w:rsidRPr="001B6082" w:rsidRDefault="001B6082" w:rsidP="005E11DA">
      <w:pPr>
        <w:spacing w:line="480" w:lineRule="auto"/>
        <w:ind w:firstLine="720"/>
        <w:jc w:val="both"/>
      </w:pPr>
      <w:r w:rsidRPr="001B6082">
        <w:t xml:space="preserve">Observed differences in plasticity between domesticated diploid and polyploid populations, therefore, may be due to an interaction between ploidy and domestication, rather than </w:t>
      </w:r>
      <w:r w:rsidRPr="001B6082">
        <w:lastRenderedPageBreak/>
        <w:t xml:space="preserve">ploidy </w:t>
      </w:r>
      <w:r w:rsidRPr="001B6082">
        <w:rPr>
          <w:i/>
          <w:iCs/>
        </w:rPr>
        <w:t>per se</w:t>
      </w:r>
      <w:r w:rsidRPr="001B6082">
        <w:t xml:space="preserve">. In wild populations, there may be continual selection for adaptive plasticity irrespective of ploidy. However, while the relationships between plasticity and ploidy </w:t>
      </w:r>
      <w:r w:rsidR="00C26AF2">
        <w:fldChar w:fldCharType="begin"/>
      </w:r>
      <w:r w:rsidR="00265F77">
        <w:instrText xml:space="preserve"> ADDIN ZOTERO_ITEM CSL_CITATION {"citationID":"51n5Mt6W","properties":{"formattedCitation":"(40\\uc0\\u8211{}46)","plainCitation":"(40–46)","noteIndex":0},"citationItems":[{"id":83,"uris":["http://zotero.org/users/12882228/items/GZ7J4KEQ"],"itemData":{"id":83,"type":"article-journal","abstract":"Most polyploids can survive better under multiple stress conditions than their corresponding diploid; however, there is no established theory that can adequately explain this phenomenon at the molecular or physiological level. Here, we attempt to explain this interesting but puzzling problem from the perspectives of resource requirement and antioxidant response. In this experiment, we compared the antioxidative response and stomatal behavior of two ploidy levels of tobacco plants (tetraploid and its colchicine-induced octaploid) under drought, cold and nutrient deficit stress conditions. In comparison to tetraploid, less H2O2 accumulation and stronger reactive oxygen scavenging capacity (antioxidant enzyme activities and DPPH radical scavenging capacity) were observed in octaploid under stress free or stressful conditions. In accordant with these, less oxidative damage and higher redox values (ASC/DHA and GSH/GSSG) were also monitored in the octaploid than in the tetraploid under same conditions. In addition, a higher net rate of photosynthesis (Pn) and slower decline in the concentration of intercellular CO2(Ci) were measured in the octaploid compared to the tetraploid following high concentration ABA treatment (20 mg L−1), with more severe oxidative damage observed in the tetraploid than in the octaploid. On the basis of the resource acquisition theory, we consider that any environmental stress that can lower plant resource availability would favor survival in a slow-growing polyploid compared with that in a fast-growing diploid.","container-title":"Plant Growth Regulation","DOI":"10.1007/s10725-011-9626-6","ISSN":"1573-5087","issue":"1","journalAbbreviation":"Plant Growth Regul","language":"en","page":"37-47","source":"Springer Link","title":"Antioxidant response to drought, cold and nutrient stress in two ploidy levels of tobacco plants: low resource requirement confers polytolerance in polyploids?","title-short":"Antioxidant response to drought, cold and nutrient stress in two ploidy levels of tobacco plants","volume":"66","author":[{"family":"Deng","given":"Benliang"},{"family":"Du","given":"Wenchao"},{"family":"Liu","given":"Changlai"},{"family":"Sun","given":"Weiwei"},{"family":"Tian","given":"Shan"},{"family":"Dong","given":"Hansong"}],"issued":{"date-parts":[["2012",1,1]]}}},{"id":73,"uris":["http://zotero.org/users/12882228/items/8K3JPVZV"],"itemData":{"id":73,"type":"article-journal","abstract":"Polyploidy is a key driver of ecological and evolutionary processes in plants, yet little is known about its effects on biotic interactions. This gap in knowledge is especially profound for nutrient acquisition mutualisms, despite the fact that they regulate global nutrient cycles and structure ecosystems. Generalism in mutualistic interactions depends on the range of potential partners (niche breadth), the benefits obtained and ability to maintain benefits across a variety of partners (fitness plasticity). Here, we determine how each of these is influenced by polyploidy in the legume–rhizobium mutualism. We inoculated a broad geographic sample of natural diploid and autotetraploid alfalfa (Medicago sativa) lineages with a diverse panel of Sinorhizobium bacterial symbionts. To analyze the extent and mechanism of generalism, we measured host growth benefits and functional traits. Autotetraploid plants obtained greater fitness enhancement from mutualistic interactions and were better able to maintain this across diverse rhizobial partners (i.e. low plasticity in fitness) relative to diploids. These benefits were not attributed to increases in niche breadth, but instead reflect increased rewards from investment in the mutualism. Polyploid plants displayed greater generalization in bacterial mutualisms relative to diploids, illustrating another axis of advantage for polyploids over diploids.","container-title":"New Phytologist","DOI":"10.1111/nph.16574","ISSN":"1469-8137","issue":"3","language":"en","license":"© 2020 The Authors. New Phytologist © 2020 New Phytologist Trust","note":"_eprint: https://onlinelibrary.wiley.com/doi/pdf/10.1111/nph.16574","page":"944-954","source":"Wiley Online Library","title":"Polyploid plants obtain greater fitness benefits from a nutrient acquisition mutualism","volume":"227","author":[{"family":"Forrester","given":"Nicole J."},{"family":"Rebolleda-Gómez","given":"Maria"},{"family":"Sachs","given":"Joel L."},{"family":"Ashman","given":"Tia-Lynn"}],"issued":{"date-parts":[["2020"]]}}},{"id":81,"uris":["http://zotero.org/users/12882228/items/RF72W6UW"],"itemData":{"id":81,"type":"article-journal","abstract":"Low temperatures during winter are one of the main constraints for citrus crop. Polyploid rootstocks can be used for improving tolerance to abiotic stresses, such as cold stress. Because the produced fruit are seedless, using triploid scions is one of the most promising approaches to satisfy consumer expectations. In this study, we evaluated how the triploidy of new citrus varieties influences their sensitivity to natural chilling temperatures. We compared their behavior to that of diploid citrus, their parents (Fortune mandarin and Ellendale tangor), and one diploid clementine tree, as reference, focusing on photosynthesis parameters, oxidative metabolism, and volatile organic compounds (VOC) in leaves. Triploid varieties appeared to be more tolerant than diploid ones to natural low temperatures, as evidenced by better photosynthetic properties (Pnet, gs, Fv/Fm, ETR/Pnet ratio), without relying on a better antioxidant system. The VOC levels were not influenced by chilling temperatures; however, they were affected by the ploidy level and atypical chemotypes were found in triploid varieties, with the highest proportions of E-β-ocimene and linalool. Such compounds may contribute to better stress adaptation.","container-title":"Frontiers in Plant Science","ISSN":"1664-462X","source":"Frontiers","title":"Triploid Citrus Genotypes Have a Better Tolerance to Natural Chilling Conditions of Photosynthetic Capacities and Specific Leaf Volatile Organic Compounds","URL":"https://www.frontiersin.org/articles/10.3389/fpls.2020.00330","volume":"11","author":[{"family":"Lourkisti","given":"Radia"},{"family":"Froelicher","given":"Yann"},{"family":"Herbette","given":"Stéphane"},{"family":"Morillon","given":"Raphael"},{"family":"Tomi","given":"Félix"},{"family":"Gibernau","given":"Marc"},{"family":"Giannettini","given":"Jean"},{"family":"Berti","given":"Liliane"},{"family":"Santini","given":"Jérémie"}],"accessed":{"date-parts":[["2023",11,20]]},"issued":{"date-parts":[["2020"]]}}},{"id":88,"uris":["http://zotero.org/users/12882228/items/GQU32RZN"],"itemData":{"id":88,"type":"article-journal","abstract":"Endoreduplication, the replication of the genome without mitosis, leads to an increase in the cellular ploidy of an organism over its lifetime, a cond…","container-title":"Trends in Plant Science","DOI":"10.1016/j.tplants.2014.11.007","ISSN":"1360-1385","issue":"3","language":"en-US","note":"publisher: Elsevier Current Trends","page":"165-175","source":"www-sciencedirect-com.ezp3.lib.umn.edu","title":"Plasticity in ploidy: a generalized response to stress","title-short":"Plasticity in ploidy","volume":"20","author":[{"family":"Scholes","given":"Daniel R."},{"family":"Paige","given":"Ken N."}],"issued":{"date-parts":[["2015",3,1]]}}},{"id":76,"uris":["http://zotero.org/users/12882228/items/CV7QGQD8"],"itemData":{"id":76,"type":"article-journal","abstract":"In vitro evolution experiments on haploid, diploid, and tetraploid yeast strains show that adaptation is faster in tetraploids, providing direct quantitative evidence that in some environments polyploidy can accelerate evolutionary adaptation.","container-title":"Nature","DOI":"10.1038/nature14187","ISSN":"1476-4687","issue":"7543","language":"en","license":"2015 Springer Nature Limited","note":"number: 7543\npublisher: Nature Publishing Group","page":"349-352","source":"www.nature.com","title":"Polyploidy can drive rapid adaptation in yeast","volume":"519","author":[{"family":"Selmecki","given":"Anna M."},{"family":"Maruvka","given":"Yosef E."},{"family":"Richmond","given":"Phillip A."},{"family":"Guillet","given":"Marie"},{"family":"Shoresh","given":"Noam"},{"family":"Sorenson","given":"Amber L."},{"family":"De","given":"Subhajyoti"},{"family":"Kishony","given":"Roy"},{"family":"Michor","given":"Franziska"},{"family":"Dowell","given":"Robin"},{"family":"Pellman","given":"David"}],"issued":{"date-parts":[["2015",3]]}}},{"id":78,"uris":["http://zotero.org/users/12882228/items/SS45JLRE"],"itemData":{"id":78,"type":"article-journal","container-title":"Hereditas","DOI":"10.1111/j.1601-5223.1949.tb03355.x","ISSN":"1601-5223","issue":"S1","language":"en","note":"_eprint: https://onlinelibrary.wiley.com/doi/pdf/10.1111/j.1601-5223.1949.tb03355.x","page":"461-485","source":"Wiley Online Library","title":"The Evolutionary Significance of Natural and Artificial Polyploids in the Family Gramineae","volume":"35","author":[{"family":"Stebbins Jr.","given":"G. Ledyard"}],"issued":{"date-parts":[["1949"]]}}},{"id":85,"uris":["http://zotero.org/users/12882228/items/JRYZC9CG"],"itemData":{"id":85,"type":"article-journal","abstract":"Polyploidy, defined as the coexistence of three or more complete sets of chromosomes in an organism’s cells, is considered as a pivotal moving force in the evolutionary history of vascular plants and has played a major role in the domestication of several crops. In the last decades, improved cultivars of economically important species have been developed artificially by inducing autopolyploidy with chemical agents. Studies on diverse species have shown that the anatomical and physiological changes generated by either natural or artificial polyploidization can increase tolerance to abiotic and biotic stresses as well as disease resistance, which may positively impact on plant growth and net production. The aim of this work is to review the current literature regarding the link between plant ploidy level and tolerance to abiotic and biotic stressors, with an emphasis on the physiological and molecular mechanisms responsible for these effects, as well as their impact on the growth and development of both natural and artificially generated polyploids, during exposure to adverse environmental conditions. We focused on the analysis of those types of stressors in which more progress has been made in the knowledge of the putative morpho-physiological and/or molecular mechanisms involved, revealing both the factors in common, as well as those that need to be addressed in future research.","container-title":"Frontiers in Plant Science","DOI":"10.3389/fpls.2022.869423","ISSN":"1664-462X","journalAbbreviation":"Front Plant Sci","note":"PMID: 36072313\nPMCID: PMC9441891","page":"869423","source":"PubMed Central","title":"Impact of polyploidy on plant tolerance to abiotic and biotic stresses","volume":"13","author":[{"family":"Tossi","given":"Vanesa E."},{"family":"Martínez Tosar","given":"Leandro J."},{"family":"Laino","given":"Leandro E."},{"family":"Iannicelli","given":"Jesica"},{"family":"Regalado","given":"José Javier"},{"family":"Escandón","given":"Alejandro Salvio"},{"family":"Baroli","given":"Irene"},{"family":"Causin","given":"Humberto Fabio"},{"family":"Pitta-Álvarez","given":"Sandra Irene"}],"issued":{"date-parts":[["2022",8,22]]}}}],"schema":"https://github.com/citation-style-language/schema/raw/master/csl-citation.json"} </w:instrText>
      </w:r>
      <w:r w:rsidR="00C26AF2">
        <w:fldChar w:fldCharType="separate"/>
      </w:r>
      <w:r w:rsidR="00265F77" w:rsidRPr="00265F77">
        <w:rPr>
          <w:kern w:val="0"/>
        </w:rPr>
        <w:t>(40–46)</w:t>
      </w:r>
      <w:r w:rsidR="00C26AF2">
        <w:fldChar w:fldCharType="end"/>
      </w:r>
      <w:r w:rsidRPr="001B6082">
        <w:t xml:space="preserve"> and plasticity and domestication </w:t>
      </w:r>
      <w:r w:rsidR="00C26AF2">
        <w:fldChar w:fldCharType="begin"/>
      </w:r>
      <w:r w:rsidR="00265F77">
        <w:instrText xml:space="preserve"> ADDIN ZOTERO_ITEM CSL_CITATION {"citationID":"ojDyI9js","properties":{"formattedCitation":"(30,31,47\\uc0\\u8211{}49)","plainCitation":"(30,31,47–49)","noteIndex":0},"citationItems":[{"id":101,"uris":["http://zotero.org/users/12882228/items/DQYDAUK8"],"itemData":{"id":101,"type":"article-journal","abstract":"Domestication can influence many functional traits in plants, from overall life-history and growth form to wood density and cell wall ultrastructure. Such changes can increase fitness of the domesticate in agricultural environments but may negatively affect survival in the wild. We studied effects of domestication on stem biomechanics in manioc by comparing domesticated and ancestral wild taxa from two different regions of greater Amazonia. We compared mechanical properties, tissue organisation and wood characteristics including microfibril angles in both wild and domesticated plants, each growing in two different habitats (forest or savannah) and varying in growth form (shrub or liana). Wild taxa grew as shrubs in open savannah but as lianas in overgrown and forested habitats. Growth form plasticity was retained in domesticated manioc. However, stems of the domesticate showed brittle failure. Wild plants differed in mechanical architecture between shrub and liana phenotypes, a difference that diminished between shrubs and lianas of the domesticate. Stems of wild plants were generally stiffer, failed at higher bending stresses and were less prone to brittle fracture compared with shrub and liana phenotypes of the domesticate. Biomechanical differences between stems of wild and domesticated plants were mainly due to changes in wood density and cellulose microfibril angle rather than changes in secondary growth or tissue geometry. Domestication did not significantly modify “large-scale” trait development or growth form plasticity, since both wild and domesticated manioc can develop as shrubs or lianas. However, “finer-scale” developmental traits crucial to mechanical stability and thus ecological success of the plant were significantly modified. This profoundly influenced the likelihood of brittle failure, particularly in long climbing stems, thereby also influencing the survival of the domesticate in natural situations vulnerable to mechanical perturbation. We discuss the different selective pressures that could explain evolutionary modifications of stem biomechanical properties under domestication in manioc.","container-title":"PLOS ONE","DOI":"10.1371/journal.pone.0074727","ISSN":"1932-6203","issue":"9","journalAbbreviation":"PLOS ONE","language":"en","note":"publisher: Public Library of Science","page":"e74727","source":"PLoS Journals","title":"The Evolutionary Fate of Phenotypic Plasticity and Functional Traits under Domestication in Manioc: Changes in Stem Biomechanics and the Appearance of Stem Brittleness","title-short":"The Evolutionary Fate of Phenotypic Plasticity and Functional Traits under Domestication in Manioc","volume":"8","author":[{"family":"Ménard","given":"Léa"},{"family":"McKey","given":"Doyle"},{"family":"Mühlen","given":"Gilda S."},{"family":"Clair","given":"Bruno"},{"family":"Rowe","given":"Nick P."}],"issued":{"date-parts":[["2013",9,4]]}}},{"id":95,"uris":["http://zotero.org/users/12882228/items/ULLFYIZP"],"itemData":{"id":95,"type":"article-journal","abstract":"Circadian clock rhythms are shown to be intertwined with crop adaptation. To realize the adaptive value of changes in these rhythms under crop domestication and improvement, there is a need to compare the genetics of clock and yield traits. We compared circadian clock rhythmicity based on Chl leaf fluorescence and transcriptomics among wild ancestors, landraces, and breeding lines of barley under optimal and high temperatures. We conducted a genome scan to identify pleiotropic loci regulating the clock and field phenotypes. We also compared the allelic diversity in wild and cultivated barley to test for selective sweeps. We found significant loss of thermal plasticity in circadian rhythms under domestication. However, transcriptome analysis indicated that this loss was only for output genes and that temperature compensation in the core clock machinery was maintained. Drivers of the circadian clock (DOC) loci were identified via genome-wide association study. Notably, these loci also modified growth and reproductive outputs in the field. Diversity analysis indicated selective sweep in these pleiotropic DOC loci. These results indicate a selection against thermal clock plasticity under barley domestication and improvement and highlight the importance of identifying genes underlying for understanding the biochemical basis of crop adaptation to changing environments.","container-title":"New Phytologist","DOI":"10.1111/nph.17284","ISSN":"1469-8137","issue":"5","language":"en","license":"© 2021 The Authors New Phytologist © 2021 New Phytologist Foundation.","note":"_eprint: https://onlinelibrary.wiley.com/doi/pdf/10.1111/nph.17284","page":"1787-1801","source":"Wiley Online Library","title":"Genetic loci mediating circadian clock output plasticity and crop productivity under barley domestication","volume":"230","author":[{"family":"Prusty","given":"Manas R."},{"family":"Bdolach","given":"Eyal"},{"family":"Yamamoto","given":"Eiji"},{"family":"Tiwari","given":"Lalit D."},{"family":"Silberman","given":"Roi"},{"family":"Doron-Faigenbaum","given":"Adi"},{"family":"Neyhart","given":"Jeffrey L."},{"family":"Bonfil","given":"David"},{"family":"Kashkush","given":"Khalil"},{"family":"Pillen","given":"Klaus"},{"family":"Smith","given":"Kevin P."},{"family":"Fridman","given":"Eyal"}],"issued":{"date-parts":[["2021"]]}}},{"id":93,"uris":["http://zotero.org/users/12882228/items/3EHB9WTG"],"itemData":{"id":93,"type":"article-journal","abstract":"Domestication research has largely focused on identification of morphological and genetic differences between extant populations of crops and their wild relatives. Little attention has been paid to the potential effects of environment despite substantial known changes in climate from the time of domestication to modern day. In recent research, the exposure of teosinte (i.e., wild maize) to environments similar to the time of domestication, resulted in a plastic induction of domesticated phenotypes in teosinte. These results suggest that early agriculturalists may have selected for genetic mechanisms that cemented domestication phenotypes initially induced by a plastic response of teosinte to environment, a process known as genetic assimilation. To better understand this phenomenon and the potential role of environment in maize domestication, we examined differential gene expression in maize (Zea mays ssp. mays) and teosinte (Zea mays ssp. parviglumis) between past and present conditions. We identified a gene set of over 2000 loci showing a change in expression across environmental conditions in teosinte and invariance in maize. In fact, overall we observed both greater plasticity in gene expression and more substantial changes in co-expressionnal networks in teosinte across environments when compared to maize. While these results suggest genetic assimilation played at least some role in domestication, genes showing expression patterns consistent with assimilation are not significantly enriched for previously identified domestication candidates, indicating assimilation did not have a genome-wide effect.","container-title":"PLOS ONE","DOI":"10.1371/journal.pone.0184202","ISSN":"1932-6203","issue":"9","journalAbbreviation":"PLOS ONE","language":"en","note":"publisher: Public Library of Science","page":"e0184202","source":"PLoS Journals","title":"The potential role of genetic assimilation during maize domestication","volume":"12","author":[{"family":"Lorant","given":"Anne"},{"family":"Pedersen","given":"Sarah"},{"family":"Holst","given":"Irene"},{"family":"Hufford","given":"Matthew B."},{"family":"Winter","given":"Klaus"},{"family":"Piperno","given":"Dolores"},{"family":"Ross-Ibarra","given":"Jeffrey"}],"issued":{"date-parts":[["2017",9,8]]}}},{"id":90,"uris":["http://zotero.org/users/12882228/items/E68ET9EB"],"itemData":{"id":90,"type":"article-journal","abstract":"Despite the importance of crop responses to low fertility conditions, few studies have examined the extent to which domestication may have limited crop responses to low-fertility environments in aboveground and belowground traits. Moreover, studies that have addressed this topic have used a limited number of wild accessions, therefore overlooking the genotypic and phenotypic diversity of wild relatives. To examine how domestication has affected the response of aboveground and belowground agronomic traits, we measured root and leaf functional traits in an extensive set of wild and domesticated chickpea accessions grown in low and high nitrogen soil environments. Unlike previous studies, the wild accessions used in this study broadly capture the genetic and phenotypic diversity of domesticated chickpea’s (Cicer arietinum) closest compatible wild relative (C. reticulatum). Our results suggest that the domestication of chickpea led to greater capacities for plasticity in morphological and biomass related traits but may have lowered the capacity to modify physiological traits related to gas exchange. Wild chickpea displayed greater phenotypic plasticity for physiological traits including stomatal conductance, canopy level photosynthesis, leaf level photosynthesis, and leaf C/N ratio. In contrast to domesticated chickpea, wild chickpea displayed phenotypes consistent with water loss prevention, by exhibiting lower specific leaf area, stomatal conductance and maintaining efficient water-use. In addition to these general patterns, our results indicate that the domestication dampened the variation in response type to higher nitrogen environments for belowground and aboveground traits, which suggests reduced genetic diversity in current crop germplasm collections.","container-title":"Frontiers in Genetics","ISSN":"1664-8021","source":"Frontiers","title":"The Impact of Domestication on Aboveground and Belowground Trait Responses to Nitrogen Fertilization in Wild and Cultivated Genotypes of Chickpea (Cicer sp.)","URL":"https://www.frontiersin.org/articles/10.3389/fgene.2020.576338","volume":"11","author":[{"family":"Marques","given":"Edward"},{"family":"Krieg","given":"Christopher P."},{"family":"Dacosta-Calheiros","given":"Emmanuel"},{"family":"Bueno","given":"Erika"},{"family":"Sessa","given":"Emily"},{"family":"Penmetsa","given":"R. Varma"},{"family":"Wettberg","given":"Eric","non-dropping-particle":"von"}],"accessed":{"date-parts":[["2023",11,20]]},"issued":{"date-parts":[["2020"]]}}},{"id":92,"uris":["http://zotero.org/users/12882228/items/U6SHRPHJ"],"itemData":{"id":92,"type":"article-journal","abstract":"Agriculture arose during a period of profound global climatic and ecological change following the end of the Pleistocene. Yet, the role of phenotypic plasticity – an organism's ability to change its phenotype in response to the environment – and environmental influences in the dramatic phenotypic transformations that occurred during plant domestication are poorly understood. Another factor possibly influential in agricultural origins, the productivity of crop plant wild progenitors in Late Pleistocene vs. Holocene environments, has received increasing attention recently and merits further investigation. In this study, we examined phenotypic characteristics and productivity (biomass, seed yield) in the wild progenitor of maize, the teosinte Zea mays ssp. parviglumis H.H. Iltis &amp; Doebley, when it was first exploited and cultivated by growing it in atmospheric CO2 concentrations and temperatures characteristic of the late-glacial and early Holocene periods. Plants responded with a number of attributes uncharacteristic of teosinte in today's environments, including maize-type traits in vegetative architecture, inflorescence sexuality, and seed maturation. Teosinte productivity was significantly lower in late-glacial compared with early Holocene and modern environments. Our evidence indicates that: a) ancestral biological characteristics of crop plant progenitors aren't always predicted from living examples, b) some important maize phenotypic traits were present at initial human exploitation and selection, and c) Pleistocene plant productivity should be considered a significant factor in the chronology of food production origins.","collection-title":"Multidisciplinary studies on the Human-Environment Interaction during the Initial Peopling of the Americas","container-title":"Quaternary International","DOI":"10.1016/j.quaint.2013.12.049","ISSN":"1040-6182","journalAbbreviation":"Quaternary International","page":"65-77","source":"ScienceDirect","title":"Teosinte before domestication: Experimental study of growth and phenotypic variability in Late Pleistocene and early Holocene environments","title-short":"Teosinte before domestication","volume":"363","author":[{"family":"Piperno","given":"Dolores R."},{"family":"Holst","given":"Irene"},{"family":"Winter","given":"Klaus"},{"family":"McMillan","given":"Owen"}],"issued":{"date-parts":[["2015",3,30]]}}}],"schema":"https://github.com/citation-style-language/schema/raw/master/csl-citation.json"} </w:instrText>
      </w:r>
      <w:r w:rsidR="00C26AF2">
        <w:fldChar w:fldCharType="separate"/>
      </w:r>
      <w:r w:rsidR="00265F77" w:rsidRPr="00265F77">
        <w:rPr>
          <w:kern w:val="0"/>
        </w:rPr>
        <w:t>(30,31,47–49)</w:t>
      </w:r>
      <w:r w:rsidR="00C26AF2">
        <w:fldChar w:fldCharType="end"/>
      </w:r>
      <w:r w:rsidRPr="001B6082">
        <w:t xml:space="preserve"> have been empirically studied, the interaction between these factors in relation to plasticity has not. Indeed, this problem is particularly troublesome to address as it is difficult to disentangle the effect of ploidy and domestication on expressed plasticity from population dynamics and stochasticity within ploidy or improvement status, especially at long enough timescales to see the effects of genomic buffering between factors. Here, we study the effect of the interaction between domestication and ploidy on expressed plasticity in wild and domesticated potato (</w:t>
      </w:r>
      <w:r w:rsidRPr="001B6082">
        <w:rPr>
          <w:i/>
          <w:iCs/>
        </w:rPr>
        <w:t>Solanum</w:t>
      </w:r>
      <w:r w:rsidRPr="001B6082">
        <w:t xml:space="preserve"> section </w:t>
      </w:r>
      <w:r w:rsidRPr="001B6082">
        <w:rPr>
          <w:i/>
          <w:iCs/>
        </w:rPr>
        <w:t>Petota</w:t>
      </w:r>
      <w:r w:rsidRPr="001B6082">
        <w:t>) by sampling within the section in an attempt to draw conclusions about how these factors have influenced the evolution of plasticity in this system.</w:t>
      </w:r>
    </w:p>
    <w:p w14:paraId="754BCA75" w14:textId="12109AD8" w:rsidR="001B6082" w:rsidRPr="001B6082" w:rsidRDefault="001B6082" w:rsidP="005E11DA">
      <w:pPr>
        <w:spacing w:line="480" w:lineRule="auto"/>
        <w:ind w:firstLine="720"/>
        <w:jc w:val="both"/>
      </w:pPr>
      <w:r w:rsidRPr="001B6082">
        <w:t xml:space="preserve">When investigating plasticity, it is important to note that organisms do not express a general plasticity, but rather plasticity is expressed on a per trait, per environment basis </w:t>
      </w:r>
      <w:r w:rsidR="00C26AF2">
        <w:fldChar w:fldCharType="begin"/>
      </w:r>
      <w:r w:rsidR="00265F77">
        <w:instrText xml:space="preserve"> ADDIN ZOTERO_ITEM CSL_CITATION {"citationID":"5AG0cc0v","properties":{"formattedCitation":"(50)","plainCitation":"(50)","noteIndex":0},"citationItems":[{"id":104,"uris":["http://zotero.org/users/12882228/items/MPBY5476"],"itemData":{"id":104,"type":"article-journal","abstract":"Excerpt\nIntroduction\nPopulation genetics and population ecology are both at a critical juncture in their development as scientific disciplines. As with all other sciences, they have passed through a stage of over-simplification necessary for the sorting out of the various elementary processes influencing the observed phenomena with which they deal. This early development is what I would call the “ballistic” phase of population studies, for the assumptions and models of population dynamics bear a striking resemblance to those employed in the study of the artillery shell. In ballistics, the future behavior of a projectile, its trajectory and velocity at any instant, can be exactly predicted given a few basic quantities, the initial velocity, mass, and angle of flight. In precisely the same way the vast majority of models, both theoretical and experimental, of population change have been of a deterministic sort. The Lotka-Volterra model of population increase, thoroughly discussed by Andrewartha...","container-title":"Cold Spring Harbor Symposia on Quantitative Biology","DOI":"10.1101/SQB.1957.022.01.037","ISSN":"0091-7451, 1943-4456","journalAbbreviation":"Cold Spring Harb Symp Quant Biol","language":"en","note":"publisher: Cold Spring Harbor Laboratory Press\nPMID: 13543723","page":"395-408","source":"symposium.cshlp.org","title":"The Adaptations of Populations to Varying Environments","volume":"22","author":[{"family":"Lewontin","given":"R. C."}],"issued":{"date-parts":[["1957",1,1]]}}}],"schema":"https://github.com/citation-style-language/schema/raw/master/csl-citation.json"} </w:instrText>
      </w:r>
      <w:r w:rsidR="00C26AF2">
        <w:fldChar w:fldCharType="separate"/>
      </w:r>
      <w:r w:rsidR="00265F77">
        <w:rPr>
          <w:noProof/>
        </w:rPr>
        <w:t>(50)</w:t>
      </w:r>
      <w:r w:rsidR="00C26AF2">
        <w:fldChar w:fldCharType="end"/>
      </w:r>
      <w:r w:rsidRPr="001B6082">
        <w:t>. For example, while an organism may show a large plastic response for height in the face of elevated temperature, that does not necessarily mean the same plant would show a similar height response to daylength or show a plastic response for leaf area in the face of elevated temperature. When testing for differences in plasticity, it is vital to select environments that are likely to commonly vary in the natural setting of the species under investigation. It is also important to note that, for plasticity to be selected in a population, it must increase or maintain fitness and survival. That is to say, variability of certain morphological or physiological characters must confer homeostasis in fitness components for it to provide a selective advantage</w:t>
      </w:r>
      <w:r w:rsidR="009738B1">
        <w:t xml:space="preserve"> </w:t>
      </w:r>
      <w:r w:rsidR="009738B1">
        <w:fldChar w:fldCharType="begin"/>
      </w:r>
      <w:r w:rsidR="00265F77">
        <w:instrText xml:space="preserve"> ADDIN ZOTERO_ITEM CSL_CITATION {"citationID":"Apv4yW78","properties":{"formattedCitation":"(50)","plainCitation":"(50)","noteIndex":0},"citationItems":[{"id":104,"uris":["http://zotero.org/users/12882228/items/MPBY5476"],"itemData":{"id":104,"type":"article-journal","abstract":"Excerpt\nIntroduction\nPopulation genetics and population ecology are both at a critical juncture in their development as scientific disciplines. As with all other sciences, they have passed through a stage of over-simplification necessary for the sorting out of the various elementary processes influencing the observed phenomena with which they deal. This early development is what I would call the “ballistic” phase of population studies, for the assumptions and models of population dynamics bear a striking resemblance to those employed in the study of the artillery shell. In ballistics, the future behavior of a projectile, its trajectory and velocity at any instant, can be exactly predicted given a few basic quantities, the initial velocity, mass, and angle of flight. In precisely the same way the vast majority of models, both theoretical and experimental, of population change have been of a deterministic sort. The Lotka-Volterra model of population increase, thoroughly discussed by Andrewartha...","container-title":"Cold Spring Harbor Symposia on Quantitative Biology","DOI":"10.1101/SQB.1957.022.01.037","ISSN":"0091-7451, 1943-4456","journalAbbreviation":"Cold Spring Harb Symp Quant Biol","language":"en","note":"publisher: Cold Spring Harbor Laboratory Press\nPMID: 13543723","page":"395-408","source":"symposium.cshlp.org","title":"The Adaptations of Populations to Varying Environments","volume":"22","author":[{"family":"Lewontin","given":"R. C."}],"issued":{"date-parts":[["1957",1,1]]}}}],"schema":"https://github.com/citation-style-language/schema/raw/master/csl-citation.json"} </w:instrText>
      </w:r>
      <w:r w:rsidR="009738B1">
        <w:fldChar w:fldCharType="separate"/>
      </w:r>
      <w:r w:rsidR="00265F77">
        <w:rPr>
          <w:noProof/>
        </w:rPr>
        <w:t>(50)</w:t>
      </w:r>
      <w:r w:rsidR="009738B1">
        <w:fldChar w:fldCharType="end"/>
      </w:r>
      <w:r w:rsidRPr="001B6082">
        <w:t xml:space="preserve">. Following this, we hypothesize that plastic response for traits indirectly related to fitness, such as plant height and aboveground biomass, will be diminished in diploid domesticated populations compared to diploid wild, polyploid domesticated, and polyploid wild populations (hereafter, referred to as ‘groups’). We further </w:t>
      </w:r>
      <w:r w:rsidRPr="001B6082">
        <w:lastRenderedPageBreak/>
        <w:t>hypothesize that traits closely related to fitness, such as time to maturity and the number of stolons resulting in a daughter plant or tuber (measures of clonal fitness), will be more responsive to the treatment in diploid domesticated populations when compared to the other three groups.</w:t>
      </w:r>
    </w:p>
    <w:p w14:paraId="77A2D87F" w14:textId="75119EE6" w:rsidR="001B6082" w:rsidRPr="001B6082" w:rsidRDefault="001B6082" w:rsidP="005E11DA">
      <w:pPr>
        <w:spacing w:line="480" w:lineRule="auto"/>
        <w:ind w:firstLine="720"/>
        <w:jc w:val="both"/>
      </w:pPr>
      <w:r w:rsidRPr="001B6082">
        <w:t xml:space="preserve">In this study we investigated the interaction between domestication and ploidy in their effects on the expression of phenotypic plasticity in tuber-bearing </w:t>
      </w:r>
      <w:r w:rsidRPr="001B6082">
        <w:rPr>
          <w:i/>
          <w:iCs/>
        </w:rPr>
        <w:t>Solanum</w:t>
      </w:r>
      <w:r w:rsidRPr="001B6082">
        <w:t xml:space="preserve"> section </w:t>
      </w:r>
      <w:r w:rsidRPr="001B6082">
        <w:rPr>
          <w:i/>
          <w:iCs/>
        </w:rPr>
        <w:t>Petota</w:t>
      </w:r>
      <w:r w:rsidRPr="001B6082">
        <w:t xml:space="preserve">, which contains domesticated potato and its wild relatives. Ploidy varies both within and between species in section </w:t>
      </w:r>
      <w:r w:rsidRPr="001B6082">
        <w:rPr>
          <w:i/>
          <w:iCs/>
        </w:rPr>
        <w:t>Petota</w:t>
      </w:r>
      <w:r w:rsidRPr="001B6082">
        <w:t xml:space="preserve">, mainly consisting of diploid and autotetraploid cytotypes, though triploids, pentaploids, and hexaploids also occur naturally </w:t>
      </w:r>
      <w:r w:rsidR="009738B1">
        <w:fldChar w:fldCharType="begin"/>
      </w:r>
      <w:r w:rsidR="00265F77">
        <w:instrText xml:space="preserve"> ADDIN ZOTERO_ITEM CSL_CITATION {"citationID":"4BWzr44v","properties":{"formattedCitation":"(51)","plainCitation":"(51)","noteIndex":0},"citationItems":[{"id":214,"uris":["http://zotero.org/users/12882228/items/MD7QX7SM"],"itemData":{"id":214,"type":"article-journal","container-title":"BioScience","DOI":"10.2307/1313242","ISSN":"0006-3568","issue":"6","journalAbbreviation":"BioScience","page":"445-454","source":"Silverchair","title":"The Ecogeography of Andean Potatoes: Versatility in farm regions and fields can aid sustainable development","title-short":"The Ecogeography of Andean Potatoes","volume":"48","author":[{"family":"Zimmerer","given":"Karl S."}],"issued":{"date-parts":[["1998",6,1]]}}}],"schema":"https://github.com/citation-style-language/schema/raw/master/csl-citation.json"} </w:instrText>
      </w:r>
      <w:r w:rsidR="009738B1">
        <w:fldChar w:fldCharType="separate"/>
      </w:r>
      <w:r w:rsidR="00265F77">
        <w:rPr>
          <w:noProof/>
        </w:rPr>
        <w:t>(51)</w:t>
      </w:r>
      <w:r w:rsidR="009738B1">
        <w:fldChar w:fldCharType="end"/>
      </w:r>
      <w:r w:rsidRPr="001B6082">
        <w:t>. Domesticated potato contains four species (</w:t>
      </w:r>
      <w:r w:rsidRPr="001B6082">
        <w:rPr>
          <w:i/>
          <w:iCs/>
        </w:rPr>
        <w:t xml:space="preserve">S. tuberosum, S. </w:t>
      </w:r>
      <w:proofErr w:type="spellStart"/>
      <w:r w:rsidRPr="001B6082">
        <w:rPr>
          <w:i/>
          <w:iCs/>
        </w:rPr>
        <w:t>anjanhuiri</w:t>
      </w:r>
      <w:proofErr w:type="spellEnd"/>
      <w:r w:rsidRPr="001B6082">
        <w:rPr>
          <w:i/>
          <w:iCs/>
        </w:rPr>
        <w:t>, S. juzepezukii, and S. curtilobum</w:t>
      </w:r>
      <w:r w:rsidRPr="001B6082">
        <w:t xml:space="preserve">). </w:t>
      </w:r>
      <w:r w:rsidRPr="001B6082">
        <w:rPr>
          <w:i/>
          <w:iCs/>
        </w:rPr>
        <w:t>S</w:t>
      </w:r>
      <w:r w:rsidRPr="001B6082">
        <w:t xml:space="preserve">. </w:t>
      </w:r>
      <w:r w:rsidRPr="001B6082">
        <w:rPr>
          <w:i/>
          <w:iCs/>
        </w:rPr>
        <w:t>tuberosum</w:t>
      </w:r>
      <w:r w:rsidRPr="001B6082">
        <w:t xml:space="preserve">, consists of two major groups (Andigenum Group containing diploids, triploids and tetraploids, and Chilotanum Group consisting entirely of tetraploids) </w:t>
      </w:r>
      <w:r w:rsidR="009738B1">
        <w:fldChar w:fldCharType="begin"/>
      </w:r>
      <w:r w:rsidR="00265F77">
        <w:instrText xml:space="preserve"> ADDIN ZOTERO_ITEM CSL_CITATION {"citationID":"dtxb6rtL","properties":{"formattedCitation":"(52)","plainCitation":"(52)","noteIndex":0},"citationItems":[{"id":242,"uris":["http://zotero.org/users/12882228/items/48KRMLX5"],"itemData":{"id":242,"type":"article-journal","container-title":"Botanical Journal of the Linnean Society","DOI":"10.1111/j.1095-8339.2010.01107.x","ISSN":"00244074","issue":"2","language":"en","page":"107-155","source":"DOI.org (Crossref)","title":"Taxonomy of cultivated potatoes (Solanum section Petota: Solanaceae)","title-short":"Taxonomy of cultivated potatoes (Solanum section Petota","volume":"165","author":[{"family":"Ovchinnikova","given":"Anna"},{"family":"Krylova","given":"Ekaterina"},{"family":"Gavrilenko","given":"Tatjana"},{"family":"Smekalova","given":"Tamara"},{"family":"Zhuk","given":"Mikhail"},{"family":"Knapp","given":"Sandra"},{"family":"Spooner","given":"David M."}],"issued":{"date-parts":[["2011",2]]}}}],"schema":"https://github.com/citation-style-language/schema/raw/master/csl-citation.json"} </w:instrText>
      </w:r>
      <w:r w:rsidR="009738B1">
        <w:fldChar w:fldCharType="separate"/>
      </w:r>
      <w:r w:rsidR="00265F77">
        <w:rPr>
          <w:noProof/>
        </w:rPr>
        <w:t>(52)</w:t>
      </w:r>
      <w:r w:rsidR="009738B1">
        <w:fldChar w:fldCharType="end"/>
      </w:r>
      <w:r w:rsidRPr="001B6082">
        <w:t xml:space="preserve">. Domestication in </w:t>
      </w:r>
      <w:r w:rsidRPr="001B6082">
        <w:rPr>
          <w:i/>
          <w:iCs/>
        </w:rPr>
        <w:t>S</w:t>
      </w:r>
      <w:r w:rsidRPr="001B6082">
        <w:t xml:space="preserve">. </w:t>
      </w:r>
      <w:r w:rsidRPr="001B6082">
        <w:rPr>
          <w:i/>
          <w:iCs/>
        </w:rPr>
        <w:t>tuberosum</w:t>
      </w:r>
      <w:r w:rsidRPr="001B6082">
        <w:t xml:space="preserve"> took place circa 6000 BCE in the Andean highlands of modern Peru and Bolivia based on archeological and molecular evidence </w:t>
      </w:r>
      <w:r w:rsidR="009738B1">
        <w:fldChar w:fldCharType="begin"/>
      </w:r>
      <w:r w:rsidR="00265F77">
        <w:instrText xml:space="preserve"> ADDIN ZOTERO_ITEM CSL_CITATION {"citationID":"w1oeAt7G","properties":{"formattedCitation":"(53)","plainCitation":"(53)","noteIndex":0},"citationItems":[{"id":117,"uris":["http://zotero.org/users/12882228/items/G2UIA3VV"],"itemData":{"id":117,"type":"article-journal","abstract":"Según los últimos estudios moleculares sobre la taxonomía de la papa (Solanum tuberosum), el origen y domesticación de esta especie tuvo lugar en la sierra del Perú, aparentemente en una región que incluye los actuales departamentos de Huánuco, Cerro de Pasco, Junín, Huancavelica, Apurímac, Ayacucho, Cuzco y Puno. Sin Embargo, parece ser que la papa fue cultivada intensivamente por primera vez en la región que circunda el Lago Titicaca, asociado al desarrollo cultural de la sociedad Tiwanaku. Esta cultura se diseminó hacia todos los puntos cardinales, incluyendo Argentina y Chile, pero principalmente hacia el norte, influenciando culturas peruanas como Pucará y Wari que eventualmente formarían el primer gran imperio Wari-Tiwanaku del Perú (A.D. 700-1100). La intensificación del cultivo de la papa fue fundamental en la creación de este imperio que abarcó desde el norte hasta el sur de las regiones costeras y serranas del Perú. La segunda gran expansión del cultivo de la papa, se da durante la creación del imperio Inca del Tawantinsuyo, el cual se extendió desde el sur de Colombia hasta la zona central de Chile. Sin embargo, el cultivo de la papa ya estaba arraigado en las regiones andinas de Colombia y Ecuador posiblemente desde la segunda mitad del primer milenio antes de la era cristiana (ca. 500 a.C.). No se sabe cuando se inició el cultivo de las papas ‘chilotas’ en el sur de Chile, las cuales eventualmente darían origen a la papa europea, pero este ya estaba establecido a la llegada de los españoles en el siglo XVI.","container-title":"Revista Latinoamericana de la Papa","DOI":"10.37066/ralap.v14i1.139","ISSN":"1853-4961","issue":"1","language":"es","license":"Derechos de autor 2016 Revista Latinoamericana de la Papa","note":"number: 1","page":"1-9","source":"ojs.papaslatinas.org","title":"Sociedades precolombinas asociadas a la domesticación y cultivo de la papa (Solanum tuberosum) en Sudamérica","volume":"14","author":[{"family":"Morales Garzón","given":"Francisco J."}],"issued":{"date-parts":[["2007"]]}}}],"schema":"https://github.com/citation-style-language/schema/raw/master/csl-citation.json"} </w:instrText>
      </w:r>
      <w:r w:rsidR="009738B1">
        <w:fldChar w:fldCharType="separate"/>
      </w:r>
      <w:r w:rsidR="00265F77">
        <w:rPr>
          <w:noProof/>
        </w:rPr>
        <w:t>(53)</w:t>
      </w:r>
      <w:r w:rsidR="009738B1">
        <w:fldChar w:fldCharType="end"/>
      </w:r>
      <w:r w:rsidRPr="001B6082">
        <w:t xml:space="preserve">. While commercial potato varieties in the US and Europe all belong to the autotetraploid </w:t>
      </w:r>
      <w:r w:rsidRPr="001B6082">
        <w:rPr>
          <w:i/>
          <w:iCs/>
        </w:rPr>
        <w:t>S</w:t>
      </w:r>
      <w:r w:rsidRPr="001B6082">
        <w:t xml:space="preserve">. </w:t>
      </w:r>
      <w:r w:rsidRPr="001B6082">
        <w:rPr>
          <w:i/>
          <w:iCs/>
        </w:rPr>
        <w:t>tuberosum</w:t>
      </w:r>
      <w:r w:rsidRPr="001B6082">
        <w:t xml:space="preserve"> group Chilotanum, </w:t>
      </w:r>
      <w:r w:rsidR="00DD1ED6">
        <w:t>cultivated potato</w:t>
      </w:r>
      <w:r w:rsidRPr="001B6082">
        <w:t xml:space="preserve"> in South America continues to include all four species and varies </w:t>
      </w:r>
      <w:r w:rsidR="00DD1ED6">
        <w:t>by</w:t>
      </w:r>
      <w:r w:rsidRPr="001B6082">
        <w:t xml:space="preserve"> ploidy. There are 107 wild species in section </w:t>
      </w:r>
      <w:r w:rsidRPr="001B6082">
        <w:rPr>
          <w:i/>
          <w:iCs/>
        </w:rPr>
        <w:t>Petota</w:t>
      </w:r>
      <w:r w:rsidRPr="001B6082">
        <w:t xml:space="preserve"> (e.g., </w:t>
      </w:r>
      <w:r w:rsidRPr="001B6082">
        <w:rPr>
          <w:i/>
          <w:iCs/>
        </w:rPr>
        <w:t>S</w:t>
      </w:r>
      <w:r w:rsidRPr="001B6082">
        <w:t xml:space="preserve">. </w:t>
      </w:r>
      <w:r w:rsidRPr="001B6082">
        <w:rPr>
          <w:i/>
          <w:iCs/>
        </w:rPr>
        <w:t>brevicaule</w:t>
      </w:r>
      <w:r w:rsidRPr="001B6082">
        <w:t xml:space="preserve">, </w:t>
      </w:r>
      <w:r w:rsidRPr="001B6082">
        <w:rPr>
          <w:i/>
          <w:iCs/>
        </w:rPr>
        <w:t>S</w:t>
      </w:r>
      <w:r w:rsidRPr="001B6082">
        <w:t xml:space="preserve">. </w:t>
      </w:r>
      <w:r w:rsidRPr="001B6082">
        <w:rPr>
          <w:i/>
          <w:iCs/>
        </w:rPr>
        <w:t>chacoense</w:t>
      </w:r>
      <w:r w:rsidRPr="001B6082">
        <w:t xml:space="preserve">, </w:t>
      </w:r>
      <w:r w:rsidRPr="001B6082">
        <w:rPr>
          <w:i/>
          <w:iCs/>
        </w:rPr>
        <w:t>S</w:t>
      </w:r>
      <w:r w:rsidRPr="001B6082">
        <w:t xml:space="preserve">. </w:t>
      </w:r>
      <w:r w:rsidRPr="001B6082">
        <w:rPr>
          <w:i/>
          <w:iCs/>
        </w:rPr>
        <w:t>kurtzianum</w:t>
      </w:r>
      <w:r w:rsidRPr="001B6082">
        <w:t xml:space="preserve">, </w:t>
      </w:r>
      <w:r w:rsidRPr="001B6082">
        <w:rPr>
          <w:i/>
          <w:iCs/>
        </w:rPr>
        <w:t>S</w:t>
      </w:r>
      <w:r w:rsidRPr="001B6082">
        <w:t xml:space="preserve">. </w:t>
      </w:r>
      <w:r w:rsidRPr="001B6082">
        <w:rPr>
          <w:i/>
          <w:iCs/>
        </w:rPr>
        <w:t>medians</w:t>
      </w:r>
      <w:r w:rsidRPr="001B6082">
        <w:t xml:space="preserve">, and </w:t>
      </w:r>
      <w:r w:rsidRPr="001B6082">
        <w:rPr>
          <w:i/>
          <w:iCs/>
        </w:rPr>
        <w:t>S</w:t>
      </w:r>
      <w:r w:rsidRPr="001B6082">
        <w:t xml:space="preserve">. </w:t>
      </w:r>
      <w:r w:rsidRPr="001B6082">
        <w:rPr>
          <w:i/>
          <w:iCs/>
        </w:rPr>
        <w:t>berthaultii</w:t>
      </w:r>
      <w:r w:rsidRPr="001B6082">
        <w:t xml:space="preserve">) </w:t>
      </w:r>
      <w:r w:rsidR="009738B1">
        <w:fldChar w:fldCharType="begin"/>
      </w:r>
      <w:r w:rsidR="00265F77">
        <w:instrText xml:space="preserve"> ADDIN ZOTERO_ITEM CSL_CITATION {"citationID":"CbKoBlEp","properties":{"formattedCitation":"(54)","plainCitation":"(54)","noteIndex":0},"citationItems":[{"id":436,"uris":["http://zotero.org/users/12882228/items/2JNICZSJ"],"itemData":{"id":436,"type":"article-journal","abstract":"Solanum L. section Petota Dumort., which includes the cultivated potato (S. tuberosum L.) and its wild relatives, is distributed from the southwestern United States to central Argentina, Uruguay, and adjacent Chile. Section Etuberosum (Buk. &amp; Kameraz) A. Child, a closely related group, is distributed in Argentina and Chile. This taxonomic treatment includes all wild species of these two sections from southern South America to include all areas of the countries of Argentina, Bolivia, Brazil, Chile, Paraguay, and Uruguay. Section Etuberosum is entirely diploid (2n = 24), whereas sect. Petota includes diploids (2n = 24), triploids (2n = 36), tetraploids (2n = 48), and hexaploids (2n = 72). We here recognize three species from sect. Etuberosum and 27 species from sect. Petota from this region, and divide the latter into six informal species groups. Relative to the most recent comprehensive treatment of these species by Hawkes in 1990, we place in synonymy names of 36 species, seven subspecies, and one variety, and raise one subspecies to species rank; our treatment, therefore, recognizes only 40% of the taxa from Hawkes's 1990 treatment. We identified major range expansions for S. acaule Bitter and S. medians Bitter in Chile, and S. morelliforme Bitter &amp; Münch in Bolivia. We present a summary of recent morphological and molecular studies of species limits and species interrelationships, and provide descriptions, synonymies (including designations of lectotypes), illustrations, locality data, and distribution maps for all species.","container-title":"Systematic Botany Monographs","ISSN":"0737-8211","note":"publisher: American Society of Plant Taxonomists","page":"1-240","source":"JSTOR","title":"Taxonomy of Wild Potatoes and Their Relatives in Southern South America (solanum Sects. Petota and Etuberosum)","volume":"100","author":[{"family":"Spooner","given":"David M."},{"family":"Alvarez","given":"Natalia"},{"family":"Peralta","given":"Iris E."},{"family":"Clausen","given":"Andrea M."}],"issued":{"date-parts":[["2016"]]}}}],"schema":"https://github.com/citation-style-language/schema/raw/master/csl-citation.json"} </w:instrText>
      </w:r>
      <w:r w:rsidR="009738B1">
        <w:fldChar w:fldCharType="separate"/>
      </w:r>
      <w:r w:rsidR="00265F77">
        <w:rPr>
          <w:noProof/>
        </w:rPr>
        <w:t>(54)</w:t>
      </w:r>
      <w:r w:rsidR="009738B1">
        <w:fldChar w:fldCharType="end"/>
      </w:r>
      <w:r w:rsidRPr="001B6082">
        <w:t xml:space="preserve">. Wild species naturally range from Argentina and Peru, up through Central America, and into Mexico and the southwestern USA </w:t>
      </w:r>
      <w:r w:rsidR="009738B1">
        <w:fldChar w:fldCharType="begin"/>
      </w:r>
      <w:r w:rsidR="00265F77">
        <w:instrText xml:space="preserve"> ADDIN ZOTERO_ITEM CSL_CITATION {"citationID":"80y8a0RX","properties":{"formattedCitation":"(15,55)","plainCitation":"(15,55)","noteIndex":0},"citationItems":[{"id":38,"uris":["http://zotero.org/users/12882228/items/F9IVKAGA"],"itemData":{"id":38,"type":"article-journal","abstract":"Global Ecology and Biogeography (GEB) is a macroecology journal examining the patterns of ecological systems through macroecological methods, meta- &amp; spatial analyses, reviews &amp; modelling.","container-title":"Global Ecology and Biogeography","DOI":"10.1111/j.1466-8238.2007.00308.x","ISSN":"1466-8238","issue":"4","language":"en","note":"publisher: John Wiley &amp; Sons, Ltd","page":"485-495","source":"onlinelibrary-wiley-com.ezp3.lib.umn.edu","title":"Geographical and environmental range expansion through polyploidy in wild potatoes (Solanum section Petota)","volume":"16","author":[{"family":"Hijmans","given":"Robert J."},{"family":"Gavrilenko","given":"Tatjana"},{"family":"Stephenson","given":"Sarah"},{"family":"Bamberg","given":"John"},{"family":"Salas","given":"Alberto"},{"family":"Spooner","given":"David M."}],"issued":{"date-parts":[["2007",7,1]]}}},{"id":119,"uris":["http://zotero.org/users/12882228/items/UQTYYM3W"],"itemData":{"id":119,"type":"article-journal","abstract":"The geographic distribution of wild potatoes (Solanaceae sect. Petota) was analyzed using a database of 6073 georeferenced observations. Wild potatoes occur in 16 countries, but 88% of the observations are from Argentina, Bolivia, Mexico, and Peru. Most species are rare and narrowly endemic: for 77 species the largest distance between two observations of the same species is &lt;100 km. Peru has the highest number of species (93), followed by Bolivia (39). A grid of 50 × 50 km cells and a circular neighborhood with a radius of 50 km to assign points to grid cells was used to map species richness. High species richness occurs in northern Argentina, central Bolivia, central Ecuador, central Mexico, and south and north-central Peru. The highest number of species in a grid cell (22) occurs in southern Peru. To include all species at least once, 59 grid cells need to be selected (out of 1317 cells with observations). Wild potatoes occur between 38° N and 41° S, with more species in the southern hemisphere. Species richness is highest between 8° and 20° S and around 20° N. Wild potatoes typically occur between 2000 and 4000 m altitude.","container-title":"American Journal of Botany","ISSN":"0002-9122","issue":"11","journalAbbreviation":"Am J Bot","language":"eng","note":"PMID: 21669641","page":"2101-2112","source":"PubMed","title":"Geographic distribution of wild potato species","volume":"88","author":[{"family":"Hijmans","given":"R. J."},{"family":"Spooner","given":"D. M."}],"issued":{"date-parts":[["2001",11]]}}}],"schema":"https://github.com/citation-style-language/schema/raw/master/csl-citation.json"} </w:instrText>
      </w:r>
      <w:r w:rsidR="009738B1">
        <w:fldChar w:fldCharType="separate"/>
      </w:r>
      <w:r w:rsidR="00265F77">
        <w:rPr>
          <w:noProof/>
        </w:rPr>
        <w:t>(15,55)</w:t>
      </w:r>
      <w:r w:rsidR="009738B1">
        <w:fldChar w:fldCharType="end"/>
      </w:r>
      <w:r w:rsidRPr="001B6082">
        <w:t>.</w:t>
      </w:r>
    </w:p>
    <w:p w14:paraId="3D5872DA" w14:textId="2B11C229" w:rsidR="001B6082" w:rsidRPr="001B6082" w:rsidRDefault="001B6082" w:rsidP="005E11DA">
      <w:pPr>
        <w:spacing w:line="480" w:lineRule="auto"/>
        <w:ind w:firstLine="720"/>
        <w:jc w:val="both"/>
      </w:pPr>
      <w:r w:rsidRPr="001B6082">
        <w:t xml:space="preserve">Nitrogen availability has an effect on myriad traits in modern potato cultivars. In general, increased soil nitrogen slows maturity in potato </w:t>
      </w:r>
      <w:r w:rsidR="009738B1">
        <w:fldChar w:fldCharType="begin"/>
      </w:r>
      <w:r w:rsidR="00265F77">
        <w:instrText xml:space="preserve"> ADDIN ZOTERO_ITEM CSL_CITATION {"citationID":"7cnV05J7","properties":{"formattedCitation":"(56\\uc0\\u8211{}61)","plainCitation":"(56–61)","noteIndex":0},"citationItems":[{"id":184,"uris":["http://zotero.org/users/12882228/items/W7JVQ9B9"],"itemData":{"id":184,"type":"article-journal","abstract":"In the potato plant there is competition for assimilates between foliage and tubers, and the balance can swing in one direction or the other depending on the treatments received. Skill in crop husbandry has found ways by which the crop can be manipulated towards higher returns. Growth analysis studies have now provided some understanding of the factors involved, better knowledge of which could lead to greater control over crop yields.","container-title":"Outlook on Agriculture","DOI":"10.1177/003072706500400503","ISSN":"0030-7270","issue":"5","journalAbbreviation":"Outlook Agric","language":"en","note":"publisher: SAGE Publications Ltd","page":"211-217","source":"SAGE Journals","title":"Growth, Development and Yield in the Potato","volume":"4","author":[{"family":"Ivins","given":"J. D."},{"family":"Bremner","given":"P. M."}],"issued":{"date-parts":[["1965",6,1]]}}},{"id":182,"uris":["http://zotero.org/users/12882228/items/MAANWHH4"],"itemData":{"id":182,"type":"article-journal","abstract":"This book contains 23 chapters on the various aspects of potato health management, including managing the soil microflora to enhance potato health; the economics of potato plant health; selecting and preparing the planting site; seed improvement, cultivar and seed lot selection and certification; managing potato fertility; maintaining tuber health during harvest, storage and post-storage...","container-title":"Potato health management.","issue":"Ed.2","language":"English","note":"publisher: American Phytopathological Society (APS Press)","source":"www.cabdirect.org","title":"Potato health management.","URL":"https://www.cabdirect.org/cabdirect/abstract/20083012264","author":[{"family":"Johnson","given":"D. A."}],"accessed":{"date-parts":[["2023",11,21]]},"issued":{"date-parts":[["2008"]]}}},{"id":141,"uris":["http://zotero.org/users/12882228/items/6UBTUQUJ"],"itemData":{"id":141,"type":"article-journal","abstract":"Potato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M."}],"issued":{"date-parts":[["2021"]]}}},{"id":187,"uris":["http://zotero.org/users/12882228/items/XPB57GK5"],"itemData":{"id":187,"type":"book","abstract":"The only comprehensive resource for home gardeners and commercial potato growers, The Complete Book of Potatoes has everything a gardener or commercial potato grower needs to successfully grow the best, disease-resistant potatoes for North American gardens. Includes practical as well as technical information about the potato plant, its origin, conventional and organic production techniques, pest management, and storage practices. The plant profiles include still life photographs of the exterior and interior of the tuber, and a succinct description of each variety’s physical and culinary qualities.","ISBN":"978-1-60469-307-2","language":"en","note":"Google-Books-ID: H0oIth3qOnMC","number-of-pages":"259","publisher":"Timber Press","source":"Google Books","title":"The Complete Book of Potatoes: What Every Grower and Gardener Needs to Know","title-short":"The Complete Book of Potatoes","author":[{"family":"Jong","given":"Hielke De"},{"family":"Jong","given":"Walter De"},{"family":"Sieczka","given":"Joseph B."}],"issued":{"date-parts":[["2011",4,25]]}}},{"id":183,"uris":["http://zotero.org/users/12882228/items/TN44SH28"],"itemData":{"id":183,"type":"article-journal","abstract":"The rate and duration of tuber growth largely determines the final potato (Solanum tuberosum L.) tuber yields. Cultivars that continue leaf development and nutrient uptake while maintaining maximum tuber growth rates may have higher final tuber yields, yet different N requirements. The objective of this study was to obtain information relating plant growth rates to N availability for selected potato cultivars. Total dry matter accumulation and N assimilation patterns of indeterminant cultivars, ‘Russet Burbank’, ‘Lemhi Russet’, ‘Centennial Russet’, and one advanced selection A66107-51, were compared with that of two determinant cultivars, ‘Pioneer’ and ‘Norgold Russet’, at three N levels. Cultivars were grown in a field experiment on a Portneuf silt-loam soil (Xerollic Calciorthids). High available soil N levels at planting delayed the linear potato tuber growth period 7 to 10 days but had minor effects on the time of tuber initiation for the indeterminant varieties. Maximum tuber growth rates (tuber bulking) were 900 to 1,300 kg/ha/day. A66107-51 was superior in N-use efficiency to the other cultivars. Between 70 and 100% of the total available N was utilized by this cultivar in producing high yields. This information may be used to select lines and cultvars that will optimize production. A knowledge of plant growth and N uptake rates can improve the fertilizer recommendations for each cultivar.","container-title":"Agronomy Journal","DOI":"10.2134/agronj1981.00021962007300050013x","ISSN":"1435-0645","issue":"5","language":"en","license":"Copyright © 1981 American Society of Agronomy","note":"_eprint: https://acsess.onlinelibrary.wiley.com/doi/pdf/10.2134/agronj1981.00021962007300050013x","page":"799-802","source":"Wiley Online Library","title":"Dry Matter Production and Nitrogen Utilization by Six Potato Cultivars1","volume":"73","author":[{"family":"Kleinkopf","given":"G. E."},{"family":"Westermann","given":"D. T."},{"family":"Dwelle","given":"R. B."}],"issued":{"date-parts":[["1981"]]}}},{"id":174,"uris":["http://zotero.org/users/12882228/items/8IIXL5BN"],"itemData":{"id":174,"type":"article-journal","abstract":"Potato (Solanum tuberosum L.) requires abundant nitrogen (N) to perform well and has low nitrogen use efficiency (NUE). We assessed phenotypic variation among 189 potato cultivars for NUE and the association between NUE and ecophysiological variables describing canopy development (CDv), under high and low N input. In 2009 and 2010, 189 cultivars were grown with N supply (soil N + fertiliser N) of 75 or 180 kg N/ha at Bant, the Netherlands. CDv was assessed weekly as the percentage of soil covered by green potato leaves (%SC). Data were analysed using a model that described CDv as a function of thermal time, based on the Beta function and estimates of cardinal temperatures. Nitrogen significantly affected model-derived, biologically relevant, curve-fit parameters for each cultivar. The t1 (i.e., thermal time required to reach maximum soil cover (Vx)) was higher at low than at high N. Other parameters were higher at high than at low N, especially Vx and the period over which it was maintained. Nitrogen also affected tuber dry matter yield, tuber size and weight distributions, N content and N uptake but not tuber dry matter percentage. The total area under the %SC curve was highly correlated with yield in both years. Cultivars performing well under high N also performed well under low N. There was large variation in NUE component traits among cultivars; maturity type partially explained this variation. Variables of the CDv model captured this variation, N effects on light interception and its correlation with yield.","container-title":"Euphytica","DOI":"10.1007/s10681-014-1203-4","ISSN":"1573-5060","issue":"1","journalAbbreviation":"Euphytica","language":"en","page":"13-29","source":"Springer Link","title":"Diversity of crop development traits and nitrogen use efficiency among potato cultivars grown under contrasting nitrogen regimes","volume":"199","author":[{"family":"Ospina","given":"C. A."},{"family":"Lammerts van Bueren","given":"E. T."},{"family":"Allefs","given":"J. J. H. M."},{"family":"Engel","given":"B."},{"family":"Putten","given":"P. E. L.","non-dropping-particle":"van der"},{"family":"Linden","given":"C. G.","non-dropping-particle":"van der"},{"family":"Struik","given":"P. C."}],"issued":{"date-parts":[["2014",9,1]]}}}],"schema":"https://github.com/citation-style-language/schema/raw/master/csl-citation.json"} </w:instrText>
      </w:r>
      <w:r w:rsidR="009738B1">
        <w:fldChar w:fldCharType="separate"/>
      </w:r>
      <w:r w:rsidR="00265F77" w:rsidRPr="00265F77">
        <w:rPr>
          <w:kern w:val="0"/>
        </w:rPr>
        <w:t>(56–61)</w:t>
      </w:r>
      <w:r w:rsidR="009738B1">
        <w:fldChar w:fldCharType="end"/>
      </w:r>
      <w:r w:rsidRPr="001B6082">
        <w:t xml:space="preserve">. While yield is positively correlated with applied nitrogen, this is generally due to an increase in the average mass of individual tubers while the total number of tubers remains constant </w:t>
      </w:r>
      <w:r w:rsidR="009738B1">
        <w:fldChar w:fldCharType="begin"/>
      </w:r>
      <w:r w:rsidR="00265F77">
        <w:instrText xml:space="preserve"> ADDIN ZOTERO_ITEM CSL_CITATION {"citationID":"pfBEMctl","properties":{"formattedCitation":"(58,62)","plainCitation":"(58,62)","noteIndex":0},"citationItems":[{"id":141,"uris":["http://zotero.org/users/12882228/items/6UBTUQUJ"],"itemData":{"id":141,"type":"article-journal","abstract":"Potato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M."}],"issued":{"date-parts":[["2021"]]}}},{"id":193,"uris":["http://zotero.org/users/12882228/items/IU2XPNW6"],"itemData":{"id":193,"type":"chapter","container-title":"Plant Physiology, A Treatise","page":"137-360","publisher":"New York: Academic Press","title":"Chapter 2: Inorganic nutirtion of plants","volume":"3","author":[{"family":"Hewitt","given":"E. J."}],"issued":{"date-parts":[["1963"]]}}}],"schema":"https://github.com/citation-style-language/schema/raw/master/csl-citation.json"} </w:instrText>
      </w:r>
      <w:r w:rsidR="009738B1">
        <w:fldChar w:fldCharType="separate"/>
      </w:r>
      <w:r w:rsidR="00265F77">
        <w:rPr>
          <w:noProof/>
        </w:rPr>
        <w:t>(58,62)</w:t>
      </w:r>
      <w:r w:rsidR="009738B1">
        <w:fldChar w:fldCharType="end"/>
      </w:r>
      <w:r w:rsidRPr="001B6082">
        <w:t xml:space="preserve">. Aboveground biomass is generally greater when nitrogen is plentiful, caused, at least in part, </w:t>
      </w:r>
      <w:r w:rsidR="00DD1ED6">
        <w:t xml:space="preserve">by </w:t>
      </w:r>
      <w:r w:rsidRPr="001B6082">
        <w:t xml:space="preserve">changes in resource allocation from shoots </w:t>
      </w:r>
      <w:r w:rsidRPr="001B6082">
        <w:lastRenderedPageBreak/>
        <w:t xml:space="preserve">to roots: plants tend to produce fewer stems with smaller leaves and more roots under low nitrogen treatments </w:t>
      </w:r>
      <w:r w:rsidR="009738B1">
        <w:fldChar w:fldCharType="begin"/>
      </w:r>
      <w:r w:rsidR="00265F77">
        <w:instrText xml:space="preserve"> ADDIN ZOTERO_ITEM CSL_CITATION {"citationID":"SDf7yo0N","properties":{"formattedCitation":"(61,63\\uc0\\u8211{}65)","plainCitation":"(61,63–65)","noteIndex":0},"citationItems":[{"id":174,"uris":["http://zotero.org/users/12882228/items/8IIXL5BN"],"itemData":{"id":174,"type":"article-journal","abstract":"Potato (Solanum tuberosum L.) requires abundant nitrogen (N) to perform well and has low nitrogen use efficiency (NUE). We assessed phenotypic variation among 189 potato cultivars for NUE and the association between NUE and ecophysiological variables describing canopy development (CDv), under high and low N input. In 2009 and 2010, 189 cultivars were grown with N supply (soil N + fertiliser N) of 75 or 180 kg N/ha at Bant, the Netherlands. CDv was assessed weekly as the percentage of soil covered by green potato leaves (%SC). Data were analysed using a model that described CDv as a function of thermal time, based on the Beta function and estimates of cardinal temperatures. Nitrogen significantly affected model-derived, biologically relevant, curve-fit parameters for each cultivar. The t1 (i.e., thermal time required to reach maximum soil cover (Vx)) was higher at low than at high N. Other parameters were higher at high than at low N, especially Vx and the period over which it was maintained. Nitrogen also affected tuber dry matter yield, tuber size and weight distributions, N content and N uptake but not tuber dry matter percentage. The total area under the %SC curve was highly correlated with yield in both years. Cultivars performing well under high N also performed well under low N. There was large variation in NUE component traits among cultivars; maturity type partially explained this variation. Variables of the CDv model captured this variation, N effects on light interception and its correlation with yield.","container-title":"Euphytica","DOI":"10.1007/s10681-014-1203-4","ISSN":"1573-5060","issue":"1","journalAbbreviation":"Euphytica","language":"en","page":"13-29","source":"Springer Link","title":"Diversity of crop development traits and nitrogen use efficiency among potato cultivars grown under contrasting nitrogen regimes","volume":"199","author":[{"family":"Ospina","given":"C. A."},{"family":"Lammerts van Bueren","given":"E. T."},{"family":"Allefs","given":"J. J. H. M."},{"family":"Engel","given":"B."},{"family":"Putten","given":"P. E. L.","non-dropping-particle":"van der"},{"family":"Linden","given":"C. G.","non-dropping-particle":"van der"},{"family":"Struik","given":"P. C."}],"issued":{"date-parts":[["2014",9,1]]}}},{"id":180,"uris":["http://zotero.org/users/12882228/items/F8B6SBW9"],"itemData":{"id":180,"type":"article-journal","abstract":"Genotype dependent responses to N-deficiency were investigated in vitro as well as in pots grown in a rain-out shelter with a set of 17 potato cultivars with the aim to identify genotypic differences in traits associated with nitrogen uptake and utilization and to compare results obtained in the two test environments. In vitro plantlets were grown under four nitrogen (N) levels (60, 30, 15 and 7.5 mmol/l) for 18 days and their respective traits were assessed after 7, 11, 14 and 18 days of culture (DoC). Considerable differences between genotypes were identified as early as seven DoC regarding N uptake, biomass production, root percentages of the total plant fresh and dry matter as well as chlorophyll (SPAD values) and crude protein concentrations. Significant differences were obtained for total biomass production between the 60, 30 and 15 mmol/l N-level as well as genotypic differences. Furthermore, significant variation between cultivars was identified for traits associated with efficient nitrogen use, e.g. the ability to maintain photosynthesis and N metabolization under N limitation as well as increased root development. No direct correlation was found between biomass production under in vitro conditions and tuber yields determined in pot trials. However, the stability of the plant performance under N-deficiency in the in vitro system as expressed by the membership function value of stress tolerance calculated from 11 traits correlated to the stability of the tuber yield of cultivars grown under limited N supply in pot trials (r = 0.70). The experimental system is thought to be useful for pre-screening of germplasm and investigations of physiological processes associated with nitrogen use efficiency.","container-title":"Plant Cell, Tissue and Organ Culture (PCTOC)","DOI":"10.1007/s11240-017-1254-z","ISSN":"1573-5044","issue":"3","journalAbbreviation":"Plant Cell Tiss Organ Cult","language":"en","page":"651-665","source":"Springer Link","title":"Evaluation of nitrogen efficiency associated traits of starch potato cultivars under in vitro conditions","volume":"130","author":[{"family":"Schum","given":"Annegret"},{"family":"Meise","given":"Philipp"},{"family":"Jansen","given":"Gisela"},{"family":"Seddig","given":"Sylvia"},{"family":"Ordon","given":"Frank"}],"issued":{"date-parts":[["2017",9,1]]}}},{"id":191,"uris":["http://zotero.org/users/12882228/items/TATXW9SY"],"itemData":{"id":191,"type":"article-journal","abstract":"A greenhouse study was conducted to determine the effects of soil temperature (10.0. 12.8, 15.6, 17.2, 17.8, 19.4, and 21.1 C), soil compaction (1.00, 1.15, and 1.20 g/cm3), and nitrogen fertilization (0, 60, 120, and 240 lbs/acre-ft) on emergence and growth of Russet Burbank potatoes.","container-title":"American Potato Journal","DOI":"10.1007/BF02849915","ISSN":"1874-9380","issue":"7","journalAbbreviation":"American Potato Journal","language":"en","page":"231-237","source":"Springer Link","title":"Greenhouse study of early potato growth response to soil temperature, bulk density and nitrogen fertilizer","volume":"45","author":[{"family":"Sommerfeldt","given":"Theron G."},{"family":"Knutson","given":"Kenneth W."}],"issued":{"date-parts":[["1968",7,1]]}}},{"id":172,"uris":["http://zotero.org/users/12882228/items/J2QHZMAW"],"itemData":{"id":172,"type":"article-journal","abstract":"In organic farming, nitrogen efficiency of potato might vary among cultivars, even within the same maturity type. We therefore analysed in depth the response to nitrogen of a diverse set of cultivars, grown at different locations (differing in soil type and management) and in four years (differing in temperature and rainfall patterns). Yield increased with an increase in nitrogen supply and with growing later cultivars if the crop cycle lasted long enough. When crops had to be flamed to prevent spread of late blight, late cultivars yielded less than early cultivars, especially under high nitrogen. By measuring the fraction of soil covered by green leaves throughout the growing season and using a model, we analysed canopy development in detail and related nitrogen and genotype sensitive model parameters to tuber yield. In one year with early, temporary drought, model prediction was poor. We observed that cultivars that rapidly established a high maximum soil cover, maintained that maximum for long and senesced slowly, could sustain high yields. When late-blight infection was late, these (mid)-late cultivars showed high agronomic nitrogen use efficiency, but were not (always) high in nitrogen uptake efficiency, accumulation of nitrogen in the tubers or nitrogen utilisation efficiency. When late-blight infection started early, early or mid-late cultivars that rapidly established a high maximum soil cover under low nitrogen availability gave best performance. In most years, early canopy development is responsive to nitrogen, shows genetic variation, and is significantly related to early tuber yield. Nitrogen-efficient cultivars suitable for organic production should have rapid early canopy development, a high agronomic nitrogen use efficiency and nitrogen utilisation efficiency, but a low nitrogen concentration in the tubers.","container-title":"Euphytica","DOI":"10.1007/s10681-014-1143-z","ISSN":"1573-5060","issue":"1","journalAbbreviation":"Euphytica","language":"en","page":"137-154","source":"Springer Link","title":"Identifying nitrogen-efficient potato cultivars for organic farming","volume":"199","author":[{"family":"Tiemens-Hulscher","given":"Marjolein"},{"family":"Lammerts van Bueren","given":"Edith T."},{"family":"Struik","given":"Paul C."}],"issued":{"date-parts":[["2014",9,1]]}}}],"schema":"https://github.com/citation-style-language/schema/raw/master/csl-citation.json"} </w:instrText>
      </w:r>
      <w:r w:rsidR="009738B1">
        <w:fldChar w:fldCharType="separate"/>
      </w:r>
      <w:r w:rsidR="00265F77" w:rsidRPr="00265F77">
        <w:rPr>
          <w:kern w:val="0"/>
        </w:rPr>
        <w:t>(61,63–65)</w:t>
      </w:r>
      <w:r w:rsidR="009738B1">
        <w:fldChar w:fldCharType="end"/>
      </w:r>
      <w:r w:rsidRPr="001B6082">
        <w:t xml:space="preserve">. However, even within US and European cultivated potato there is variance in nitrogen response across cultivars and a strong genotype-by-environment interaction effect, indicating variation in plasticity </w:t>
      </w:r>
      <w:r w:rsidR="009738B1">
        <w:fldChar w:fldCharType="begin"/>
      </w:r>
      <w:r w:rsidR="00265F77">
        <w:instrText xml:space="preserve"> ADDIN ZOTERO_ITEM CSL_CITATION {"citationID":"GXNtSj8b","properties":{"formattedCitation":"(58,66,67)","plainCitation":"(58,66,67)","noteIndex":0},"citationItems":[{"id":141,"uris":["http://zotero.org/users/12882228/items/6UBTUQUJ"],"itemData":{"id":141,"type":"article-journal","abstract":"Potato (Solanum tuberosum L.) production on sandy soils requires added N. Only 40–60% of the applied N is acquired by the crop. Increased N use efficiency (NUE) and its components, N utilization efficiency (NUtE) and N uptake efficiency (NUpE), could reduce fertilizer rates and environmental losses. We compared N efficiency in fresh-market red potato varieties, in terms of yield and quality traits, and examined potential mechanisms for that efficiency including uptake, utilization, and increased root growth. We grew selections from a red potato breeding population and commercial varieties under two N rates: 101 and 202 kg N ha−1. We compared NUE, NUpE, and NUtE in low and high N. We compared root phenotypes at tuber initiation and yield and skin quality metrics at harvest. Values for NUtE correlated with NUE and yield in low N and NUpE correlated with NUE and yield in high N. Low-N conditions produced smaller tubers, while high N resulted primarily in medium tubers. Nitrogen did not affect skinning and redness but low N did result in slightly lighter skin color. Total root mass 45 d after planting (DAP) correlated with final yield and NUE but did not correlate with measures of N uptake across treatments. Larger roots correlated with NUpE only in the high-N treatment. Selection under low N may reveal NUE and expose more stable representations of the genetic components of skin quality phenotypes. While skinning and skin color were more variable among varieties in low N, within variety they exhibited year-to-year consistency.","container-title":"Crop Science","DOI":"10.1002/csc2.20297","ISSN":"1435-0653","issue":"2","language":"en","note":"_eprint: https://onlinelibrary.wiley.com/doi/pdf/10.1002/csc2.20297","page":"878-895","source":"Wiley Online Library","title":"Nitrogen uptake and utilization in advanced fresh-market red potato breeding lines","volume":"61","author":[{"family":"Jones","given":"Colin R."},{"family":"Michaels","given":"Thomas E."},{"family":"Schmitz Carley","given":"Cari"},{"family":"Rosen","given":"Carl J."},{"family":"Shannon","given":"Laura M."}],"issued":{"date-parts":[["2021"]]}}},{"id":176,"uris":["http://zotero.org/users/12882228/items/WXWVV9A2"],"itemData":{"id":176,"type":"article-journal","abstract":"Developing cultivars that use nitrogen more efficiently is a sustainable strategy for reducing nitrogen use in crop production. To assess the genetic diversity for nitrogen use efficiency (NUE) and related traits in potato, a total of 97 (88 for the Western-European market and 9 Ethiopian) cultivars were evaluated at two nitrogen levels (40 kg/ha and 120 kg/ha) for 24 quantitative traits in Debre-Tabor and Injibara (Ethiopia) in the 2013 main rainy season (June to September). Highly significant variation was found among genotypes for almost all measured traits. Plant height, NUE, tuber yield, and yield-related traits and model parameters for canopy development (maximum canopy covers area under the canopy curve) were significantly affected by N levels across locations. Dutch cultivars had more rapid initial canopy development and matured earlier than the Ethiopian cultivars at both N levels and locations. A hierarchical cluster analysis grouped the cultivars in 9 and 11 genetically distinct classes at low and high N, respectively. The genetic component accounted for a large portion of the phenotypic variation for plant height, tuber number per plant, average tuber weight, and NUE under both N regimes, as indicated by a high heritability. Strong phenotypic correlations were observed between NUE and tuber number per plant, days to maturity, tuber dry matter %, maximum canopy cover, and area under the canopy curve under both low and high N conditions. The result is indicative to set the best parental line selection criteria for crossing purpose and utilize the cultivars for further potato NUE breeding programmes.","container-title":"Potato Research","DOI":"10.1007/s11540-019-09439-8","ISSN":"1871-4528","issue":"2","journalAbbreviation":"Potato Res.","language":"en","page":"267-290","source":"Springer Link","title":"Genetic Diversity of Potato Cultivars for Nitrogen Use Efficiency Under Contrasting Nitrogen Regimes","volume":"63","author":[{"family":"Getahun","given":"Baye Berihun"},{"family":"Kassie","given":"Molla Mekonen"},{"family":"Visser","given":"Richard G. F."},{"family":"Linden","given":"C. Gerard","non-dropping-particle":"van der"}],"issued":{"date-parts":[["2020",6,1]]}}},{"id":232,"uris":["http://zotero.org/users/12882228/items/5QTP3VRP"],"itemData":{"id":232,"type":"article-journal","abstract":"Potato (Solanum tuberosum) production generally requires added nitrogen (N), which is costly and potentially environmentally damaging. One path to limiting N application is breeding N efficient potatoes. Effective use of nitrogen, across crops, is typically characterized in terms of yield. However, tuber quality characteristics affect potato marketability, especially for red fresh market potatoes. While optimal N rates maximize yield, the genotype-specific effect of N on tuber quality traits is unclear. In order to highlight quality traits effected by N, identify germplasm with lower N requirements, and determine optimal N rates for red-skinned clones, we conducted a variable N rate experiment over two years in Minnesota. Eight red fresh market genotypes were grown in RCB factorial design with five nitrogen application rates ranging from 0 to 81.6 kg/ha. Best linear unbiased estimates were calculated for yield, skin color, skin set, and tuber shape. The models for yield and quality traits included significant genotype by N rate interaction effects, suggesting that there is variation in the way clones respond to N. Established varieties were more responsive to added N than breeding lines. Similarly, established varieties tended to produce more oblong tubers under higher N conditions, while the breeding lines remained round. Color traits also responded to N in a genotype-specific way, while the interaction effect for other traits depended on unmeasured environmental factors. No clone exhibited increased yield above the 54.4 kg/ha rate. Our results suggest that the 81.6 kg/ha rate produced less favorable phenotypes for all traits.","container-title":"Agronomy","DOI":"10.3390/agronomy11020255","ISSN":"2073-4395","issue":"2","language":"en","license":"http://creativecommons.org/licenses/by/3.0/","note":"number: 2\npublisher: Multidisciplinary Digital Publishing Institute","page":"255","source":"www.mdpi.com","title":"Genotype and Variable Nitrogen Effects on Tuber Yield and Quality for Red Fresh Market Potatoes in Minnesota","volume":"11","author":[{"family":"Stefaniak","given":"Thomas R."},{"family":"Fitzcollins","given":"Sophia"},{"family":"Figueroa","given":"Rachel"},{"family":"Thompson","given":"Asunta L."},{"family":"Schmitz Carley","given":"Cari"},{"family":"Shannon","given":"Laura M."}],"issued":{"date-parts":[["2021",2]]}}}],"schema":"https://github.com/citation-style-language/schema/raw/master/csl-citation.json"} </w:instrText>
      </w:r>
      <w:r w:rsidR="009738B1">
        <w:fldChar w:fldCharType="separate"/>
      </w:r>
      <w:r w:rsidR="00265F77">
        <w:rPr>
          <w:noProof/>
        </w:rPr>
        <w:t>(58,66,67)</w:t>
      </w:r>
      <w:r w:rsidR="009738B1">
        <w:fldChar w:fldCharType="end"/>
      </w:r>
      <w:r w:rsidRPr="001B6082">
        <w:t xml:space="preserve">. The broad response of potato to variation in nitrogen availability and the variation in that response makes experimentally controlled nitrogen treatments a good choice for investigating whether polyploidy has played a role in the loss of expressed plasticity in section </w:t>
      </w:r>
      <w:r w:rsidRPr="001B6082">
        <w:rPr>
          <w:i/>
          <w:iCs/>
        </w:rPr>
        <w:t>Petota</w:t>
      </w:r>
      <w:r w:rsidRPr="001B6082">
        <w:t xml:space="preserve">. Furthermore, N availability is likely to differ between wild and cultivated settings, soil fertility has been supplemented by farmers throughout the history of potato cultivation through practices such as guano application, crop rotation, and natural fallowing </w:t>
      </w:r>
      <w:r w:rsidR="009738B1">
        <w:fldChar w:fldCharType="begin"/>
      </w:r>
      <w:r w:rsidR="00265F77">
        <w:instrText xml:space="preserve"> ADDIN ZOTERO_ITEM CSL_CITATION {"citationID":"dWRz26q7","properties":{"formattedCitation":"(51,68)","plainCitation":"(51,68)","noteIndex":0},"citationItems":[{"id":214,"uris":["http://zotero.org/users/12882228/items/MD7QX7SM"],"itemData":{"id":214,"type":"article-journal","container-title":"BioScience","DOI":"10.2307/1313242","ISSN":"0006-3568","issue":"6","journalAbbreviation":"BioScience","page":"445-454","source":"Silverchair","title":"The Ecogeography of Andean Potatoes: Versatility in farm regions and fields can aid sustainable development","title-short":"The Ecogeography of Andean Potatoes","volume":"48","author":[{"family":"Zimmerer","given":"Karl S."}],"issued":{"date-parts":[["1998",6,1]]}}},{"id":213,"uris":["http://zotero.org/users/12882228/items/ZJUZEACV"],"itemData":{"id":213,"type":"article-magazine","container-title":"National Geographic Magazine","issue":"5","license":"No Copyright - United States","note":"Accepted: 2018-08-31T18:17:43Z","page":"474-534","source":"repository.si.edu","title":"Staircase farms of the ancients","volume":"29","author":[{"family":"Cook","given":"O. F."}],"issued":{"date-parts":[["1916"]]}}}],"schema":"https://github.com/citation-style-language/schema/raw/master/csl-citation.json"} </w:instrText>
      </w:r>
      <w:r w:rsidR="009738B1">
        <w:fldChar w:fldCharType="separate"/>
      </w:r>
      <w:r w:rsidR="00265F77">
        <w:rPr>
          <w:noProof/>
        </w:rPr>
        <w:t>(51,68)</w:t>
      </w:r>
      <w:r w:rsidR="009738B1">
        <w:fldChar w:fldCharType="end"/>
      </w:r>
      <w:r w:rsidRPr="001B6082">
        <w:t>. This may have reduced selection for a plastic response to low nitrogen availability.</w:t>
      </w:r>
    </w:p>
    <w:p w14:paraId="053AF2A3" w14:textId="77777777" w:rsidR="001B6082" w:rsidRPr="001B6082" w:rsidRDefault="001B6082" w:rsidP="005E11DA">
      <w:pPr>
        <w:spacing w:line="480" w:lineRule="auto"/>
        <w:ind w:firstLine="720"/>
        <w:jc w:val="both"/>
      </w:pPr>
      <w:r w:rsidRPr="001B6082">
        <w:t xml:space="preserve">To assess whether domestication and ploidy interact to influence expression of phenotypic plasticity in </w:t>
      </w:r>
      <w:r w:rsidRPr="001B6082">
        <w:rPr>
          <w:i/>
          <w:iCs/>
        </w:rPr>
        <w:t>Solanum</w:t>
      </w:r>
      <w:r w:rsidRPr="001B6082">
        <w:t xml:space="preserve"> section </w:t>
      </w:r>
      <w:r w:rsidRPr="001B6082">
        <w:rPr>
          <w:i/>
          <w:iCs/>
        </w:rPr>
        <w:t>Petota</w:t>
      </w:r>
      <w:r w:rsidRPr="001B6082">
        <w:t xml:space="preserve">, we sampled species across the section and measured expressed plasticity between experimentally manipulated environments. Although it is difficult to disentangle the effects of population-specific dynamics and stochastic processes when comparing long-diverged populations, we attempt to minimize these sources of uncertainty by sampling a factorial combination of improvement status and ploidy from several species and groups/populations within those species. By using this wide sampling strategy, we attempt to draw broad conclusions about the evolution of phenotypic plasticity in tuber-bearing </w:t>
      </w:r>
      <w:r w:rsidRPr="001B6082">
        <w:rPr>
          <w:i/>
          <w:iCs/>
        </w:rPr>
        <w:t>Solanum</w:t>
      </w:r>
      <w:r w:rsidRPr="001B6082">
        <w:t>. Specifically, we sought to answer the following questions: (1) Does polyploidy confer increased plasticity in response to nitrogen availability in wild potato populations? (2) Does this expressed phenotypic plasticity diminish during domestication in diploids? And (3) has polyploidy contributed to the maintenance of plastic responses to applied nitrogen during domestication?</w:t>
      </w:r>
    </w:p>
    <w:p w14:paraId="417AF7BC" w14:textId="77777777" w:rsidR="001B6082" w:rsidRPr="001B6082" w:rsidRDefault="001B6082" w:rsidP="005E11DA">
      <w:pPr>
        <w:spacing w:line="480" w:lineRule="auto"/>
        <w:ind w:firstLine="720"/>
        <w:jc w:val="both"/>
      </w:pPr>
      <w:r w:rsidRPr="001B6082">
        <w:t> </w:t>
      </w:r>
    </w:p>
    <w:p w14:paraId="257EBAB2" w14:textId="77777777" w:rsidR="001B6082" w:rsidRPr="001B6082" w:rsidRDefault="001B6082" w:rsidP="005E11DA">
      <w:pPr>
        <w:spacing w:line="480" w:lineRule="auto"/>
        <w:jc w:val="both"/>
      </w:pPr>
      <w:r w:rsidRPr="001B6082">
        <w:rPr>
          <w:b/>
          <w:bCs/>
        </w:rPr>
        <w:lastRenderedPageBreak/>
        <w:t>Materials and Methods</w:t>
      </w:r>
    </w:p>
    <w:p w14:paraId="09CCF883" w14:textId="77777777" w:rsidR="001B6082" w:rsidRPr="001B6082" w:rsidRDefault="001B6082" w:rsidP="005E11DA">
      <w:pPr>
        <w:spacing w:line="480" w:lineRule="auto"/>
        <w:jc w:val="both"/>
      </w:pPr>
      <w:r w:rsidRPr="001B6082">
        <w:rPr>
          <w:b/>
          <w:bCs/>
          <w:i/>
          <w:iCs/>
        </w:rPr>
        <w:t>Seed source</w:t>
      </w:r>
    </w:p>
    <w:p w14:paraId="176675C3" w14:textId="7A6300A5" w:rsidR="001B6082" w:rsidRPr="001B6082" w:rsidRDefault="001B6082" w:rsidP="005E11DA">
      <w:pPr>
        <w:spacing w:line="480" w:lineRule="auto"/>
        <w:ind w:firstLine="720"/>
        <w:jc w:val="both"/>
      </w:pPr>
      <w:r w:rsidRPr="001B6082">
        <w:t xml:space="preserve">To minimize the influence of within-species dynamics and stochastic differences between populations within </w:t>
      </w:r>
      <w:r w:rsidRPr="001B6082">
        <w:rPr>
          <w:i/>
          <w:iCs/>
        </w:rPr>
        <w:t>Solanum</w:t>
      </w:r>
      <w:r w:rsidRPr="001B6082">
        <w:t xml:space="preserve"> section </w:t>
      </w:r>
      <w:r w:rsidRPr="001B6082">
        <w:rPr>
          <w:i/>
          <w:iCs/>
        </w:rPr>
        <w:t>Petota</w:t>
      </w:r>
      <w:r w:rsidRPr="001B6082">
        <w:t xml:space="preserve">, we chose accessions from several species and subgroups within each ploidy × improvement status group (diploid wild, diploid landrace, tetraploid wild, and tetraploid landrace). We sampled four accessions from each group (16 accessions total) from five species within section </w:t>
      </w:r>
      <w:r w:rsidRPr="001B6082">
        <w:rPr>
          <w:i/>
          <w:iCs/>
        </w:rPr>
        <w:t>Petota</w:t>
      </w:r>
      <w:r w:rsidRPr="001B6082">
        <w:t xml:space="preserve"> (</w:t>
      </w:r>
      <w:r w:rsidRPr="001B6082">
        <w:rPr>
          <w:i/>
          <w:iCs/>
        </w:rPr>
        <w:t xml:space="preserve">S. brevicaule, S. chacoense, S. kurtzianum, S. medians, </w:t>
      </w:r>
      <w:r w:rsidRPr="001B6082">
        <w:t xml:space="preserve">and </w:t>
      </w:r>
      <w:r w:rsidRPr="001B6082">
        <w:rPr>
          <w:i/>
          <w:iCs/>
        </w:rPr>
        <w:t>S. tuberosum</w:t>
      </w:r>
      <w:r w:rsidRPr="001B6082">
        <w:t xml:space="preserve">, Table 1). The landrace accessions included in this study belong to </w:t>
      </w:r>
      <w:r w:rsidRPr="001B6082">
        <w:rPr>
          <w:i/>
          <w:iCs/>
        </w:rPr>
        <w:t>S. tuberosum</w:t>
      </w:r>
      <w:r w:rsidRPr="001B6082">
        <w:t xml:space="preserve"> group Andigenum as group Chilotanum is entirely autotetraploid. We sourced all seed from the United States Potato Genebank (USPG, Sturgeon Bay, WI).</w:t>
      </w:r>
    </w:p>
    <w:p w14:paraId="50C067D8" w14:textId="13FA87B1" w:rsidR="001B6082" w:rsidRPr="001B6082" w:rsidRDefault="001B6082" w:rsidP="005E11DA">
      <w:pPr>
        <w:spacing w:line="480" w:lineRule="auto"/>
        <w:ind w:firstLine="720"/>
        <w:jc w:val="both"/>
      </w:pPr>
      <w:r w:rsidRPr="001B6082">
        <w:t>Ploidy for all accessions was determined by USPG (US Potato Genebank, npgsweb.ars-grin.gov) by staining the chromosomes in freshly collected root tips and counting them via microscopic observation. Accessions had been collected from sites in Argentina, Bolivia, Chile, Colombia, and Peru from 1951 to 1986 as both seeds and tubers and thereafter maintained by USPG. Accessions’ seed lots are generated by USPG every ~25 years (depending on germination rates during storage) by growing 20 plants from an accession, bulking pollen from all plants, intermating, and bulking the subsequent seed (John Bamberg, personal communications). We are, therefore, unable to make precise determinations about the relatedness of individuals within each accession. This practice has maintained genetic diversity in the accessions when compared to newly collected material</w:t>
      </w:r>
      <w:r w:rsidR="009738B1">
        <w:t xml:space="preserve"> </w:t>
      </w:r>
      <w:r w:rsidR="009738B1">
        <w:fldChar w:fldCharType="begin"/>
      </w:r>
      <w:r w:rsidR="00265F77">
        <w:instrText xml:space="preserve"> ADDIN ZOTERO_ITEM CSL_CITATION {"citationID":"SL3WFACB","properties":{"formattedCitation":"(69)","plainCitation":"(69)","noteIndex":0},"citationItems":[{"id":150,"uris":["http://zotero.org/users/12882228/items/P4VX4R4C"],"itemData":{"id":150,"type":"article-journal","abstract":"Effects of gene bank seed-increases on the genetic integrity of potato germ plasm is a major concern of gene bank managers. Thus the Association of Potato Inter-gene-bank Collaborators (APIC), a consortium of world potato gene bank leaders, initiated this joint research project using RAPD markers to determine genetic relationships between increased generations within accessions. Solanum jamesii (2n=2x=24) and S. fendleri (2n=4x=48), two wild potato species native to North America, were used as plant material. These species represented two major breeding systems found among Solanum species: outcrossing diploids and inbreeding disomic tetraploids, respectively. Comparisons were made between populations one generation apart and between sister populations generated from a common source. Fourteen such comparisons within S. jamesii accessions had an average similarity of 96.3%, and 21 such comparisons within S. fendleri accessions had an average similarity of 96.0%. No pairs of populations were significantly different, despite the fact that RAPD markers easily separated all of these very similar accessions within their respective species. Only one of six S. jamesii accessions analyzed showed a significant change in gene frequencies among generations. These findings indicate that there has been minimal loss or change of genetic diversity in ex situ germplasm using the gene bank techniques standard at NRSP-6 and other world potato gene banks.","container-title":"Theoretical and Applied Genetics","DOI":"10.1007/s001220050547","ISSN":"1432-2242","issue":"1","journalAbbreviation":"Theor Appl Genet","language":"en","page":"191-198","source":"Springer Link","title":"Assessing changes in the genetic diversity of potato gene banks.1. Effects of seed increase","volume":"95","author":[{"family":"Rio","given":"A. H.","non-dropping-particle":"del"},{"family":"Bamberg","given":"J. B."},{"family":"Huaman","given":"Z."}],"issued":{"date-parts":[["1997",7,1]]}}}],"schema":"https://github.com/citation-style-language/schema/raw/master/csl-citation.json"} </w:instrText>
      </w:r>
      <w:r w:rsidR="009738B1">
        <w:fldChar w:fldCharType="separate"/>
      </w:r>
      <w:r w:rsidR="00265F77">
        <w:rPr>
          <w:noProof/>
        </w:rPr>
        <w:t>(69)</w:t>
      </w:r>
      <w:r w:rsidR="009738B1">
        <w:fldChar w:fldCharType="end"/>
      </w:r>
      <w:r w:rsidRPr="001B6082">
        <w:t>, so we do not expect that length of time since collection has influenced the expressed plasticity in these accessions.</w:t>
      </w:r>
    </w:p>
    <w:p w14:paraId="005CB78B" w14:textId="77777777" w:rsidR="001B6082" w:rsidRPr="001B6082" w:rsidRDefault="001B6082" w:rsidP="005E11DA">
      <w:pPr>
        <w:spacing w:line="480" w:lineRule="auto"/>
        <w:ind w:firstLine="720"/>
        <w:jc w:val="both"/>
      </w:pPr>
      <w:r w:rsidRPr="001B6082">
        <w:rPr>
          <w:b/>
          <w:bCs/>
        </w:rPr>
        <w:t> </w:t>
      </w:r>
    </w:p>
    <w:p w14:paraId="7FF9FC73" w14:textId="77777777" w:rsidR="001B6082" w:rsidRPr="001B6082" w:rsidRDefault="001B6082" w:rsidP="005E11DA">
      <w:pPr>
        <w:spacing w:line="480" w:lineRule="auto"/>
        <w:jc w:val="both"/>
      </w:pPr>
      <w:r w:rsidRPr="001B6082">
        <w:rPr>
          <w:b/>
          <w:bCs/>
          <w:i/>
          <w:iCs/>
        </w:rPr>
        <w:t>Field Year 2022</w:t>
      </w:r>
    </w:p>
    <w:p w14:paraId="3456C762" w14:textId="59DA58AE" w:rsidR="001B6082" w:rsidRPr="001B6082" w:rsidRDefault="001B6082" w:rsidP="005E11DA">
      <w:pPr>
        <w:spacing w:line="480" w:lineRule="auto"/>
        <w:ind w:firstLine="720"/>
        <w:jc w:val="both"/>
      </w:pPr>
      <w:r w:rsidRPr="001B6082">
        <w:lastRenderedPageBreak/>
        <w:t>We ordered seed of the 16 accessions from the USPG in October 2021. Seed was soaked in a 2000 ppm gibberellic acid solution for 48 hours, germinated on filter paper, and transplanted into the greenhouse in February 2022. Due to low germination rates, only 10 accessions were transplanted into the greenhouse. In May 2022, we cloned each plantlet by stem cutting. Stem cuttings were then allowed to establish and acclimate to greenhouse conditions for 4 weeks, when we randomly selected up to 15 individuals from each accession with at least 6 surviving clones to move forward, resulting in 132 unique individuals (Table 1).</w:t>
      </w:r>
    </w:p>
    <w:p w14:paraId="002BC95B" w14:textId="78D00830" w:rsidR="001B6082" w:rsidRPr="001B6082" w:rsidRDefault="001B6082" w:rsidP="005E11DA">
      <w:pPr>
        <w:spacing w:line="480" w:lineRule="auto"/>
        <w:ind w:firstLine="720"/>
        <w:jc w:val="both"/>
      </w:pPr>
      <w:r w:rsidRPr="001B6082">
        <w:t xml:space="preserve">We transplanted the resulting 132 individuals into </w:t>
      </w:r>
      <w:del w:id="2" w:author="Husain Agha" w:date="2024-05-24T14:01:00Z">
        <w:r w:rsidRPr="001B6082" w:rsidDel="002E43FF">
          <w:delText xml:space="preserve">three </w:delText>
        </w:r>
      </w:del>
      <w:ins w:id="3" w:author="Husain Agha" w:date="2024-05-24T14:01:00Z">
        <w:r w:rsidR="002E43FF">
          <w:t>tw</w:t>
        </w:r>
      </w:ins>
      <w:ins w:id="4" w:author="Husain Agha" w:date="2024-05-24T14:03:00Z">
        <w:r w:rsidR="002E43FF">
          <w:t>o</w:t>
        </w:r>
      </w:ins>
      <w:ins w:id="5" w:author="Husain Agha" w:date="2024-05-24T14:01:00Z">
        <w:r w:rsidR="002E43FF" w:rsidRPr="001B6082">
          <w:t xml:space="preserve"> </w:t>
        </w:r>
      </w:ins>
      <w:r w:rsidRPr="001B6082">
        <w:t>urea treatments (0</w:t>
      </w:r>
      <w:ins w:id="6" w:author="Husain Agha" w:date="2024-05-24T14:01:00Z">
        <w:r w:rsidR="002E43FF">
          <w:t xml:space="preserve"> and </w:t>
        </w:r>
      </w:ins>
      <w:del w:id="7" w:author="Husain Agha" w:date="2024-05-24T14:01:00Z">
        <w:r w:rsidRPr="001B6082" w:rsidDel="002E43FF">
          <w:delText xml:space="preserve">, </w:delText>
        </w:r>
      </w:del>
      <w:r w:rsidRPr="001B6082">
        <w:t>172</w:t>
      </w:r>
      <w:del w:id="8" w:author="Husain Agha" w:date="2024-05-24T14:01:00Z">
        <w:r w:rsidRPr="001B6082" w:rsidDel="002E43FF">
          <w:delText>, and 224</w:delText>
        </w:r>
      </w:del>
      <w:r w:rsidRPr="001B6082">
        <w:t xml:space="preserve"> kg/ha) with two replicates (</w:t>
      </w:r>
      <w:ins w:id="9" w:author="Husain Agha" w:date="2024-05-24T14:03:00Z">
        <w:r w:rsidR="002E43FF">
          <w:t>4</w:t>
        </w:r>
      </w:ins>
      <w:del w:id="10" w:author="Husain Agha" w:date="2024-05-24T14:03:00Z">
        <w:r w:rsidRPr="001B6082" w:rsidDel="002E43FF">
          <w:delText>6</w:delText>
        </w:r>
      </w:del>
      <w:r w:rsidRPr="001B6082">
        <w:t xml:space="preserve"> clones per genotype, </w:t>
      </w:r>
      <w:del w:id="11" w:author="Husain Agha" w:date="2024-05-24T14:03:00Z">
        <w:r w:rsidRPr="001B6082" w:rsidDel="002E43FF">
          <w:delText xml:space="preserve">792 </w:delText>
        </w:r>
      </w:del>
      <w:ins w:id="12" w:author="Husain Agha" w:date="2024-05-24T14:03:00Z">
        <w:r w:rsidR="002E43FF">
          <w:t>528</w:t>
        </w:r>
        <w:r w:rsidR="002E43FF" w:rsidRPr="001B6082">
          <w:t xml:space="preserve"> </w:t>
        </w:r>
      </w:ins>
      <w:r w:rsidRPr="001B6082">
        <w:t>plants total) at the Sand Plains Research Farm in Becker, MN on June 8, 2022. Soil at the Sand Plains Research Farm consists of a high percentage of sand and relatively little clay and silt (websoilsurvey.sc.egov.usda.gov). In-row and between-row spacing was 0.9 m. The field was irrigated twice a week throughout the season to maintain well-watered conditions. Pre-emergent herbicide was applied on May 5 and fungicide and pesticides were applied weekly throughout the season (Table S1).</w:t>
      </w:r>
    </w:p>
    <w:p w14:paraId="2AD857DD" w14:textId="77777777" w:rsidR="001B6082" w:rsidRPr="001B6082" w:rsidRDefault="001B6082" w:rsidP="005E11DA">
      <w:pPr>
        <w:spacing w:line="480" w:lineRule="auto"/>
        <w:ind w:firstLine="720"/>
        <w:jc w:val="both"/>
      </w:pPr>
      <w:r w:rsidRPr="001B6082">
        <w:rPr>
          <w:b/>
          <w:bCs/>
        </w:rPr>
        <w:t> </w:t>
      </w:r>
    </w:p>
    <w:p w14:paraId="48AF8EC8" w14:textId="77777777" w:rsidR="001B6082" w:rsidRPr="001B6082" w:rsidRDefault="001B6082" w:rsidP="005E11DA">
      <w:pPr>
        <w:spacing w:line="480" w:lineRule="auto"/>
        <w:jc w:val="both"/>
      </w:pPr>
      <w:r w:rsidRPr="001B6082">
        <w:rPr>
          <w:b/>
          <w:bCs/>
          <w:i/>
          <w:iCs/>
        </w:rPr>
        <w:t>Field Year 2023</w:t>
      </w:r>
    </w:p>
    <w:p w14:paraId="12055A30" w14:textId="0B2DE9C9" w:rsidR="001B6082" w:rsidRPr="001B6082" w:rsidRDefault="001B6082" w:rsidP="005E11DA">
      <w:pPr>
        <w:spacing w:line="480" w:lineRule="auto"/>
        <w:ind w:firstLine="720"/>
        <w:jc w:val="both"/>
      </w:pPr>
      <w:r w:rsidRPr="001B6082">
        <w:t xml:space="preserve">We received seed from the USPG in March 2023. Due to low germination rates in 2022, we coated seeds in 1% w/v activated charcoal solution following </w:t>
      </w:r>
      <w:r w:rsidR="009738B1" w:rsidRPr="001B6082">
        <w:t>48-hour</w:t>
      </w:r>
      <w:r w:rsidRPr="001B6082">
        <w:t xml:space="preserve"> gibberellic acid treatment (Bamberg et al., 1986), which substantially increased germination rates and reduced time to germination. Seedlings were transplanted into a growth chamber set to 20ºC on April 12, 2023, and allowed to establish. After 4 weeks, up to 20 individuals, depending on germination rate and plantlet survival, across all 16 accessions were randomly selected to move forward, resulting in a </w:t>
      </w:r>
      <w:r w:rsidRPr="001B6082">
        <w:lastRenderedPageBreak/>
        <w:t>total of 288 unique genotypes. As seed was unavailable when initially requested, we were unable to clone individuals in 2023 due to time constraints.</w:t>
      </w:r>
    </w:p>
    <w:p w14:paraId="72619A82" w14:textId="6F098403" w:rsidR="001B6082" w:rsidRPr="001B6082" w:rsidRDefault="001B6082" w:rsidP="005E11DA">
      <w:pPr>
        <w:spacing w:line="480" w:lineRule="auto"/>
        <w:ind w:firstLine="720"/>
        <w:jc w:val="both"/>
      </w:pPr>
      <w:r w:rsidRPr="001B6082">
        <w:t>We transplanted up to 10 individuals per accession (Table 1) into each of the two urea treatments (0 and 172 kg/ha) in a split-plot design on May 19 on the Saint Paul campus at the University of Minnesota. Soil in this location contained a higher percentage of silt and clay and a lower percentage of sand than field year 2022 (websoilsurvey.sc.egov.usda.gov). In-row and between-row spacing was 0.9 m. Plants were irrigated twice a week to maintain well-watered conditions throughout the season. Herbicides, fungicides, and pesticides were not applied to the field in 2023, which resulted in increased weed pressure, though we did not see any increase in pest or fungi pressure.</w:t>
      </w:r>
    </w:p>
    <w:p w14:paraId="25715A79" w14:textId="77777777" w:rsidR="001B6082" w:rsidRPr="001B6082" w:rsidRDefault="001B6082" w:rsidP="005E11DA">
      <w:pPr>
        <w:spacing w:line="480" w:lineRule="auto"/>
        <w:ind w:firstLine="720"/>
        <w:jc w:val="both"/>
      </w:pPr>
      <w:r w:rsidRPr="001B6082">
        <w:t> </w:t>
      </w:r>
    </w:p>
    <w:p w14:paraId="08A8A781" w14:textId="77777777" w:rsidR="001B6082" w:rsidRPr="001B6082" w:rsidRDefault="001B6082" w:rsidP="005E11DA">
      <w:pPr>
        <w:spacing w:line="480" w:lineRule="auto"/>
        <w:jc w:val="both"/>
      </w:pPr>
      <w:r w:rsidRPr="001B6082">
        <w:rPr>
          <w:b/>
          <w:bCs/>
          <w:i/>
          <w:iCs/>
        </w:rPr>
        <w:t>Phenotyping</w:t>
      </w:r>
    </w:p>
    <w:p w14:paraId="492EC7A5" w14:textId="12A7980A" w:rsidR="001B6082" w:rsidRPr="001B6082" w:rsidRDefault="001B6082" w:rsidP="005E11DA">
      <w:pPr>
        <w:spacing w:line="480" w:lineRule="auto"/>
        <w:ind w:firstLine="720"/>
        <w:jc w:val="both"/>
      </w:pPr>
      <w:r w:rsidRPr="001B6082">
        <w:t xml:space="preserve">We collected data on flowering time (FT) as the number of days from transplanting to the first open flower on plant collected every 2-3 days throughout the growing season; plant height (PH) as the height in cm from the base of a plant to its highest point; aboveground biomass (AGB) as the mass in grams of all vines at harvest after drying at 60ºC until mass stabilized. The season in 2022 was cut short leading to PH being taken at harvest (77 days after planting). In 2023, PH was taken 100 days after planting, when all plants had reached full maturity. The number of daughter plants was calculated by the number of visible stems arising from a stolon at least 10 cm from the base of the mother plant at harvest. However, landrace populations have been bred to favor tuber production over daughter plants, and many landrace accessions did not form any daughter plants, making a comparison between landrace and wild accessions meaningless. To account for this in 2023, we also collected tuber count as the total number of developed tubers at </w:t>
      </w:r>
      <w:r w:rsidRPr="001B6082">
        <w:lastRenderedPageBreak/>
        <w:t xml:space="preserve">harvest and calculated a composite measurement of asexual fitness by adding the number of daughter plants </w:t>
      </w:r>
      <w:r w:rsidR="00FF6841">
        <w:t>and</w:t>
      </w:r>
      <w:r w:rsidRPr="001B6082">
        <w:t xml:space="preserve"> tuber count to give the number of productive stolons (PS). Tuber count data was not taken in 2022, so we were unable to calculate PS in 2022.</w:t>
      </w:r>
    </w:p>
    <w:p w14:paraId="22ADDF3B" w14:textId="77777777" w:rsidR="001B6082" w:rsidRPr="001B6082" w:rsidRDefault="001B6082" w:rsidP="005E11DA">
      <w:pPr>
        <w:spacing w:line="480" w:lineRule="auto"/>
        <w:ind w:firstLine="720"/>
        <w:jc w:val="both"/>
      </w:pPr>
      <w:r w:rsidRPr="001B6082">
        <w:t> </w:t>
      </w:r>
    </w:p>
    <w:p w14:paraId="0359AF8E" w14:textId="77777777" w:rsidR="001B6082" w:rsidRPr="001B6082" w:rsidRDefault="001B6082" w:rsidP="005E11DA">
      <w:pPr>
        <w:spacing w:line="480" w:lineRule="auto"/>
        <w:jc w:val="both"/>
      </w:pPr>
      <w:r w:rsidRPr="001B6082">
        <w:rPr>
          <w:b/>
          <w:bCs/>
          <w:i/>
          <w:iCs/>
        </w:rPr>
        <w:t>Statistical Analysis</w:t>
      </w:r>
    </w:p>
    <w:p w14:paraId="22B09B40" w14:textId="6698A2D0" w:rsidR="001B6082" w:rsidRPr="001B6082" w:rsidRDefault="001B6082" w:rsidP="005E11DA">
      <w:pPr>
        <w:spacing w:line="480" w:lineRule="auto"/>
        <w:ind w:firstLine="720"/>
        <w:jc w:val="both"/>
      </w:pPr>
      <w:r w:rsidRPr="001B6082">
        <w:t xml:space="preserve">All statistical analyses were performed in R v4.3.1 </w:t>
      </w:r>
      <w:r w:rsidR="009738B1">
        <w:fldChar w:fldCharType="begin"/>
      </w:r>
      <w:r w:rsidR="00265F77">
        <w:instrText xml:space="preserve"> ADDIN ZOTERO_ITEM CSL_CITATION {"citationID":"kXbgryMo","properties":{"formattedCitation":"(70)","plainCitation":"(70)","noteIndex":0},"citationItems":[{"id":144,"uris":["http://zotero.org/users/12882228/items/UN8JTC4M"],"itemData":{"id":144,"type":"book","event-place":"Vienna,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9738B1">
        <w:fldChar w:fldCharType="separate"/>
      </w:r>
      <w:r w:rsidR="00265F77">
        <w:rPr>
          <w:noProof/>
        </w:rPr>
        <w:t>(70)</w:t>
      </w:r>
      <w:r w:rsidR="009738B1">
        <w:fldChar w:fldCharType="end"/>
      </w:r>
      <w:r w:rsidR="009738B1">
        <w:t xml:space="preserve"> </w:t>
      </w:r>
      <w:r w:rsidRPr="001B6082">
        <w:t xml:space="preserve">using the </w:t>
      </w:r>
      <w:r w:rsidRPr="001B6082">
        <w:rPr>
          <w:i/>
          <w:iCs/>
        </w:rPr>
        <w:t>tidyverse</w:t>
      </w:r>
      <w:r w:rsidRPr="001B6082">
        <w:t xml:space="preserve"> suite of packages </w:t>
      </w:r>
      <w:r w:rsidR="009738B1">
        <w:fldChar w:fldCharType="begin"/>
      </w:r>
      <w:r w:rsidR="00265F77">
        <w:instrText xml:space="preserve"> ADDIN ZOTERO_ITEM CSL_CITATION {"citationID":"3nsc0uzS","properties":{"formattedCitation":"(71)","plainCitation":"(71)","noteIndex":0},"citationItems":[{"id":145,"uris":["http://zotero.org/users/12882228/items/S8S8YUTG"],"itemData":{"id":145,"type":"article-journal","container-title":"Journal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9738B1">
        <w:fldChar w:fldCharType="separate"/>
      </w:r>
      <w:r w:rsidR="00265F77">
        <w:rPr>
          <w:noProof/>
        </w:rPr>
        <w:t>(71)</w:t>
      </w:r>
      <w:r w:rsidR="009738B1">
        <w:fldChar w:fldCharType="end"/>
      </w:r>
      <w:r w:rsidR="009738B1">
        <w:t>.</w:t>
      </w:r>
      <w:r w:rsidRPr="001B6082">
        <w:t xml:space="preserve"> We tested for differences in plasticity by ANOVA, testing for differences in trait values for groups in treatment-pairs: </w:t>
      </w:r>
      <m:oMath>
        <m:r>
          <w:rPr>
            <w:rFonts w:ascii="Cambria Math" w:hAnsi="Cambria Math"/>
          </w:rPr>
          <m:t xml:space="preserve">y=μ+ </m:t>
        </m:r>
        <m:sSub>
          <m:sSubPr>
            <m:ctrlPr>
              <w:rPr>
                <w:rFonts w:ascii="Cambria Math" w:hAnsi="Cambria Math"/>
                <w:i/>
                <w:lang w:val="en"/>
              </w:rPr>
            </m:ctrlPr>
          </m:sSubPr>
          <m:e>
            <m:r>
              <w:rPr>
                <w:rFonts w:ascii="Cambria Math" w:hAnsi="Cambria Math"/>
              </w:rPr>
              <m:t>γ</m:t>
            </m:r>
          </m:e>
          <m:sub>
            <m:r>
              <w:rPr>
                <w:rFonts w:ascii="Cambria Math" w:hAnsi="Cambria Math"/>
              </w:rPr>
              <m:t>ij</m:t>
            </m:r>
          </m:sub>
        </m:sSub>
        <m:r>
          <w:rPr>
            <w:rFonts w:ascii="Cambria Math" w:hAnsi="Cambria Math"/>
          </w:rPr>
          <m:t xml:space="preserve">+ </m:t>
        </m:r>
        <m:sSub>
          <m:sSubPr>
            <m:ctrlPr>
              <w:rPr>
                <w:rFonts w:ascii="Cambria Math" w:hAnsi="Cambria Math"/>
                <w:i/>
                <w:lang w:val="en"/>
              </w:rPr>
            </m:ctrlPr>
          </m:sSubPr>
          <m:e>
            <m:r>
              <w:rPr>
                <w:rFonts w:ascii="Cambria Math" w:hAnsi="Cambria Math"/>
              </w:rPr>
              <m:t>ϵ</m:t>
            </m:r>
          </m:e>
          <m:sub>
            <m:r>
              <w:rPr>
                <w:rFonts w:ascii="Cambria Math" w:hAnsi="Cambria Math"/>
              </w:rPr>
              <m:t>ij</m:t>
            </m:r>
          </m:sub>
        </m:sSub>
        <m:r>
          <w:rPr>
            <w:rFonts w:ascii="Cambria Math" w:hAnsi="Cambria Math"/>
            <w:lang w:val="en"/>
          </w:rPr>
          <m:t xml:space="preserve"> </m:t>
        </m:r>
      </m:oMath>
      <w:r w:rsidRPr="001B6082">
        <w:t>(eqn. 1), where γ</w:t>
      </w:r>
      <w:r w:rsidRPr="001B6082">
        <w:rPr>
          <w:vertAlign w:val="subscript"/>
        </w:rPr>
        <w:t>ij</w:t>
      </w:r>
      <w:r w:rsidRPr="001B6082">
        <w:t xml:space="preserve"> is the simple slope of group </w:t>
      </w:r>
      <w:r w:rsidRPr="001B6082">
        <w:rPr>
          <w:i/>
          <w:iCs/>
        </w:rPr>
        <w:t xml:space="preserve">i </w:t>
      </w:r>
      <w:r w:rsidRPr="001B6082">
        <w:t>across</w:t>
      </w:r>
      <w:r w:rsidRPr="001B6082">
        <w:rPr>
          <w:i/>
          <w:iCs/>
        </w:rPr>
        <w:t xml:space="preserve"> </w:t>
      </w:r>
      <w:r w:rsidRPr="001B6082">
        <w:t xml:space="preserve">each treatment-pair </w:t>
      </w:r>
      <w:r w:rsidRPr="001B6082">
        <w:rPr>
          <w:i/>
          <w:iCs/>
        </w:rPr>
        <w:t>j</w:t>
      </w:r>
      <w:r w:rsidRPr="001B6082">
        <w:t xml:space="preserve"> and ϵ</w:t>
      </w:r>
      <w:r w:rsidRPr="001B6082">
        <w:rPr>
          <w:vertAlign w:val="subscript"/>
        </w:rPr>
        <w:t>ij</w:t>
      </w:r>
      <w:r w:rsidRPr="001B6082">
        <w:t xml:space="preserve"> is the error of those estimates. Significant differences indicate a difference in the slope of at least two groups. We tested for differences in the slope between groups for each trait and each year separately</w:t>
      </w:r>
      <w:ins w:id="13" w:author="Husain Agha" w:date="2024-05-27T12:35:00Z">
        <w:r w:rsidR="002B1AD4">
          <w:t xml:space="preserve"> (i.e. a unique model was </w:t>
        </w:r>
      </w:ins>
      <w:ins w:id="14" w:author="Husain Agha" w:date="2024-05-27T14:18:00Z">
        <w:r w:rsidR="00865F10">
          <w:t>built</w:t>
        </w:r>
      </w:ins>
      <w:ins w:id="15" w:author="Husain Agha" w:date="2024-05-27T12:35:00Z">
        <w:r w:rsidR="002B1AD4">
          <w:t xml:space="preserve"> for each trait-year pair)</w:t>
        </w:r>
      </w:ins>
      <w:r w:rsidRPr="001B6082">
        <w:t xml:space="preserve">. We adjusted the p-values for all trait-year pairs by controlling for the false discovery rate (FDR). FDR-adjusted p-values were calculated using the Benjamini-Hochberg method </w:t>
      </w:r>
      <w:r w:rsidR="009738B1">
        <w:fldChar w:fldCharType="begin"/>
      </w:r>
      <w:r w:rsidR="00265F77">
        <w:instrText xml:space="preserve"> ADDIN ZOTERO_ITEM CSL_CITATION {"citationID":"sj1Rop0G","properties":{"formattedCitation":"(72)","plainCitation":"(72)","noteIndex":0},"citationItems":[{"id":425,"uris":["http://zotero.org/users/12882228/items/HREBVGDQ"],"itemData":{"id":425,"type":"article-journal","abstract":"The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(Methodological)","ISSN":"0035-9246","issue":"1","note":"publisher: [Royal Statistical Society, Wiley]","page":"289-300","source":"JSTOR","title":"Controlling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9738B1">
        <w:fldChar w:fldCharType="separate"/>
      </w:r>
      <w:r w:rsidR="00265F77">
        <w:rPr>
          <w:noProof/>
        </w:rPr>
        <w:t>(72)</w:t>
      </w:r>
      <w:r w:rsidR="009738B1">
        <w:fldChar w:fldCharType="end"/>
      </w:r>
      <w:r w:rsidRPr="001B6082">
        <w:t xml:space="preserve"> for all trait-year pairs simultaneously. </w:t>
      </w:r>
      <w:del w:id="16" w:author="Husain Agha" w:date="2024-05-24T14:04:00Z">
        <w:r w:rsidRPr="001B6082" w:rsidDel="002E43FF">
          <w:delText xml:space="preserve">To simplify the analysis and to make fair comparisons between years </w:delText>
        </w:r>
        <w:r w:rsidR="009738B1" w:rsidDel="002E43FF">
          <w:delText xml:space="preserve">while reducing </w:delText>
        </w:r>
        <w:r w:rsidRPr="001B6082" w:rsidDel="002E43FF">
          <w:delText>the total number of tests performed, we only compared the  0 and 172 kg/ha nitrogen treatments for both years.</w:delText>
        </w:r>
      </w:del>
    </w:p>
    <w:p w14:paraId="6C40B6B8" w14:textId="5A3F0F1C" w:rsidR="001B6082" w:rsidRPr="001B6082" w:rsidRDefault="001B6082" w:rsidP="005E11DA">
      <w:pPr>
        <w:spacing w:line="480" w:lineRule="auto"/>
        <w:ind w:firstLine="720"/>
        <w:jc w:val="both"/>
      </w:pPr>
      <w:r w:rsidRPr="001B6082">
        <w:t xml:space="preserve">To compare relative magnitudes of plasticity between groups, we calculate the percent change of each trait in each group by taking the difference in mean of each group in each environment, dividing by the mean of each group </w:t>
      </w:r>
      <w:del w:id="17" w:author="Husain Agha" w:date="2024-05-27T16:20:00Z">
        <w:r w:rsidRPr="001B6082" w:rsidDel="005B6CB6">
          <w:delText xml:space="preserve">across </w:delText>
        </w:r>
      </w:del>
      <w:ins w:id="18" w:author="Husain Agha" w:date="2024-05-27T16:20:00Z">
        <w:r w:rsidR="005B6CB6">
          <w:t>in one</w:t>
        </w:r>
        <w:r w:rsidR="005B6CB6" w:rsidRPr="001B6082">
          <w:t xml:space="preserve"> </w:t>
        </w:r>
        <w:r w:rsidR="005B6CB6">
          <w:t xml:space="preserve">of the two </w:t>
        </w:r>
      </w:ins>
      <w:r w:rsidRPr="001B6082">
        <w:t xml:space="preserve">environments and multiplying by 100%: </w:t>
      </w:r>
      <m:oMath>
        <m:r>
          <w:rPr>
            <w:rFonts w:ascii="Cambria Math" w:hAnsi="Cambria Math"/>
          </w:rPr>
          <m:t>∆z=</m:t>
        </m:r>
        <m:f>
          <m:fPr>
            <m:ctrlPr>
              <w:ins w:id="19" w:author="Husain Agha" w:date="2024-05-27T14:22:00Z">
                <w:rPr>
                  <w:rFonts w:ascii="Cambria Math" w:hAnsi="Cambria Math"/>
                  <w:i/>
                  <w:lang w:val="en"/>
                </w:rPr>
              </w:ins>
            </m:ctrlPr>
          </m:fPr>
          <m:num>
            <m:sSub>
              <m:sSubPr>
                <m:ctrlPr>
                  <w:ins w:id="20" w:author="Husain Agha" w:date="2024-05-27T14:22:00Z">
                    <w:rPr>
                      <w:rFonts w:ascii="Cambria Math" w:hAnsi="Cambria Math"/>
                      <w:i/>
                    </w:rPr>
                  </w:ins>
                </m:ctrlPr>
              </m:sSubPr>
              <m:e>
                <m:r>
                  <w:ins w:id="21" w:author="Husain Agha" w:date="2024-05-27T14:22:00Z">
                    <w:rPr>
                      <w:rFonts w:ascii="Cambria Math" w:hAnsi="Cambria Math"/>
                    </w:rPr>
                    <m:t>μ</m:t>
                  </w:ins>
                </m:r>
              </m:e>
              <m:sub>
                <m:r>
                  <w:ins w:id="22" w:author="Husain Agha" w:date="2024-05-27T14:22:00Z">
                    <w:rPr>
                      <w:rFonts w:ascii="Cambria Math" w:hAnsi="Cambria Math"/>
                    </w:rPr>
                    <m:t>i</m:t>
                  </w:ins>
                </m:r>
                <m:sSup>
                  <m:sSupPr>
                    <m:ctrlPr>
                      <w:ins w:id="23" w:author="Husain Agha" w:date="2024-05-27T14:22:00Z">
                        <w:rPr>
                          <w:rFonts w:ascii="Cambria Math" w:hAnsi="Cambria Math"/>
                          <w:i/>
                        </w:rPr>
                      </w:ins>
                    </m:ctrlPr>
                  </m:sSupPr>
                  <m:e>
                    <m:r>
                      <w:ins w:id="24" w:author="Husain Agha" w:date="2024-05-27T14:22:00Z">
                        <w:rPr>
                          <w:rFonts w:ascii="Cambria Math" w:hAnsi="Cambria Math"/>
                        </w:rPr>
                        <m:t>j</m:t>
                      </w:ins>
                    </m:r>
                  </m:e>
                  <m:sup>
                    <m:r>
                      <w:ins w:id="25" w:author="Husain Agha" w:date="2024-05-27T14:22:00Z">
                        <w:rPr>
                          <w:rFonts w:ascii="Cambria Math" w:hAnsi="Cambria Math"/>
                        </w:rPr>
                        <m:t>'</m:t>
                      </w:ins>
                    </m:r>
                  </m:sup>
                </m:sSup>
              </m:sub>
            </m:sSub>
            <m:r>
              <w:ins w:id="26" w:author="Husain Agha" w:date="2024-05-27T14:22:00Z">
                <w:rPr>
                  <w:rFonts w:ascii="Cambria Math" w:hAnsi="Cambria Math"/>
                </w:rPr>
                <m:t>-</m:t>
              </w:ins>
            </m:r>
            <m:sSub>
              <m:sSubPr>
                <m:ctrlPr>
                  <w:ins w:id="27" w:author="Husain Agha" w:date="2024-05-27T14:22:00Z">
                    <w:rPr>
                      <w:rFonts w:ascii="Cambria Math" w:hAnsi="Cambria Math"/>
                      <w:i/>
                    </w:rPr>
                  </w:ins>
                </m:ctrlPr>
              </m:sSubPr>
              <m:e>
                <m:r>
                  <w:ins w:id="28" w:author="Husain Agha" w:date="2024-05-27T14:22:00Z">
                    <w:rPr>
                      <w:rFonts w:ascii="Cambria Math" w:hAnsi="Cambria Math"/>
                    </w:rPr>
                    <m:t>μ</m:t>
                  </w:ins>
                </m:r>
              </m:e>
              <m:sub>
                <m:r>
                  <w:ins w:id="29" w:author="Husain Agha" w:date="2024-05-27T14:22:00Z">
                    <w:rPr>
                      <w:rFonts w:ascii="Cambria Math" w:hAnsi="Cambria Math"/>
                    </w:rPr>
                    <m:t>i</m:t>
                  </w:ins>
                </m:r>
                <m:sSup>
                  <m:sSupPr>
                    <m:ctrlPr>
                      <w:ins w:id="30" w:author="Husain Agha" w:date="2024-05-27T14:22:00Z">
                        <w:rPr>
                          <w:rFonts w:ascii="Cambria Math" w:hAnsi="Cambria Math"/>
                          <w:i/>
                        </w:rPr>
                      </w:ins>
                    </m:ctrlPr>
                  </m:sSupPr>
                  <m:e>
                    <m:r>
                      <w:ins w:id="31" w:author="Husain Agha" w:date="2024-05-27T14:22:00Z">
                        <w:rPr>
                          <w:rFonts w:ascii="Cambria Math" w:hAnsi="Cambria Math"/>
                        </w:rPr>
                        <m:t>j</m:t>
                      </w:ins>
                    </m:r>
                  </m:e>
                  <m:sup>
                    <m:r>
                      <w:ins w:id="32" w:author="Husain Agha" w:date="2024-05-27T14:22:00Z">
                        <w:rPr>
                          <w:rFonts w:ascii="Cambria Math" w:hAnsi="Cambria Math"/>
                        </w:rPr>
                        <m:t>''</m:t>
                      </w:ins>
                    </m:r>
                  </m:sup>
                </m:sSup>
              </m:sub>
            </m:sSub>
          </m:num>
          <m:den>
            <m:sSub>
              <m:sSubPr>
                <m:ctrlPr>
                  <w:ins w:id="33" w:author="Husain Agha" w:date="2024-05-27T14:22:00Z">
                    <w:rPr>
                      <w:rFonts w:ascii="Cambria Math" w:hAnsi="Cambria Math"/>
                      <w:i/>
                      <w:lang w:val="en"/>
                    </w:rPr>
                  </w:ins>
                </m:ctrlPr>
              </m:sSubPr>
              <m:e>
                <m:r>
                  <w:ins w:id="34" w:author="Husain Agha" w:date="2024-05-27T14:22:00Z">
                    <w:rPr>
                      <w:rFonts w:ascii="Cambria Math" w:hAnsi="Cambria Math"/>
                    </w:rPr>
                    <m:t>μ</m:t>
                  </w:ins>
                </m:r>
              </m:e>
              <m:sub>
                <m:r>
                  <w:ins w:id="35" w:author="Husain Agha" w:date="2024-05-27T14:22:00Z">
                    <w:rPr>
                      <w:rFonts w:ascii="Cambria Math" w:hAnsi="Cambria Math"/>
                    </w:rPr>
                    <m:t>i</m:t>
                  </w:ins>
                </m:r>
                <m:sSup>
                  <m:sSupPr>
                    <m:ctrlPr>
                      <w:ins w:id="36" w:author="Husain Agha" w:date="2024-05-27T14:22:00Z">
                        <w:rPr>
                          <w:rFonts w:ascii="Cambria Math" w:hAnsi="Cambria Math"/>
                          <w:i/>
                        </w:rPr>
                      </w:ins>
                    </m:ctrlPr>
                  </m:sSupPr>
                  <m:e>
                    <m:r>
                      <w:ins w:id="37" w:author="Husain Agha" w:date="2024-05-27T14:22:00Z">
                        <w:rPr>
                          <w:rFonts w:ascii="Cambria Math" w:hAnsi="Cambria Math"/>
                        </w:rPr>
                        <m:t>j</m:t>
                      </w:ins>
                    </m:r>
                  </m:e>
                  <m:sup>
                    <m:r>
                      <w:ins w:id="38" w:author="Husain Agha" w:date="2024-05-27T14:22:00Z">
                        <w:rPr>
                          <w:rFonts w:ascii="Cambria Math" w:hAnsi="Cambria Math"/>
                        </w:rPr>
                        <m:t>'</m:t>
                      </w:ins>
                    </m:r>
                  </m:sup>
                </m:sSup>
              </m:sub>
            </m:sSub>
          </m:den>
        </m:f>
        <m:d>
          <m:dPr>
            <m:begChr m:val="|"/>
            <m:endChr m:val="|"/>
            <m:ctrlPr>
              <w:del w:id="39" w:author="Husain Agha" w:date="2024-05-27T14:22:00Z">
                <w:rPr>
                  <w:rFonts w:ascii="Cambria Math" w:hAnsi="Cambria Math"/>
                  <w:i/>
                  <w:lang w:val="en"/>
                </w:rPr>
              </w:del>
            </m:ctrlPr>
          </m:dPr>
          <m:e>
            <m:f>
              <m:fPr>
                <m:ctrlPr>
                  <w:del w:id="40" w:author="Husain Agha" w:date="2024-05-27T14:22:00Z">
                    <w:rPr>
                      <w:rFonts w:ascii="Cambria Math" w:hAnsi="Cambria Math"/>
                      <w:i/>
                      <w:lang w:val="en"/>
                    </w:rPr>
                  </w:del>
                </m:ctrlPr>
              </m:fPr>
              <m:num>
                <m:sSub>
                  <m:sSubPr>
                    <m:ctrlPr>
                      <w:del w:id="41" w:author="Husain Agha" w:date="2024-05-27T14:22:00Z">
                        <w:rPr>
                          <w:rFonts w:ascii="Cambria Math" w:hAnsi="Cambria Math"/>
                          <w:i/>
                        </w:rPr>
                      </w:del>
                    </m:ctrlPr>
                  </m:sSubPr>
                  <m:e>
                    <m:r>
                      <w:del w:id="42" w:author="Husain Agha" w:date="2024-05-27T14:22:00Z">
                        <w:rPr>
                          <w:rFonts w:ascii="Cambria Math" w:hAnsi="Cambria Math"/>
                        </w:rPr>
                        <m:t>μ</m:t>
                      </w:del>
                    </m:r>
                  </m:e>
                  <m:sub>
                    <m:r>
                      <w:del w:id="43" w:author="Husain Agha" w:date="2024-05-27T14:22:00Z">
                        <w:rPr>
                          <w:rFonts w:ascii="Cambria Math" w:hAnsi="Cambria Math"/>
                        </w:rPr>
                        <m:t>i</m:t>
                      </w:del>
                    </m:r>
                    <m:sSup>
                      <m:sSupPr>
                        <m:ctrlPr>
                          <w:del w:id="44" w:author="Husain Agha" w:date="2024-05-27T14:22:00Z">
                            <w:rPr>
                              <w:rFonts w:ascii="Cambria Math" w:hAnsi="Cambria Math"/>
                              <w:i/>
                            </w:rPr>
                          </w:del>
                        </m:ctrlPr>
                      </m:sSupPr>
                      <m:e>
                        <m:r>
                          <w:del w:id="45" w:author="Husain Agha" w:date="2024-05-27T14:22:00Z">
                            <w:rPr>
                              <w:rFonts w:ascii="Cambria Math" w:hAnsi="Cambria Math"/>
                            </w:rPr>
                            <m:t>j</m:t>
                          </w:del>
                        </m:r>
                      </m:e>
                      <m:sup>
                        <m:r>
                          <w:del w:id="46" w:author="Husain Agha" w:date="2024-05-27T14:22:00Z">
                            <w:rPr>
                              <w:rFonts w:ascii="Cambria Math" w:hAnsi="Cambria Math"/>
                            </w:rPr>
                            <m:t>'</m:t>
                          </w:del>
                        </m:r>
                      </m:sup>
                    </m:sSup>
                  </m:sub>
                </m:sSub>
                <m:r>
                  <w:del w:id="47" w:author="Husain Agha" w:date="2024-05-27T14:22:00Z">
                    <w:rPr>
                      <w:rFonts w:ascii="Cambria Math" w:hAnsi="Cambria Math"/>
                    </w:rPr>
                    <m:t>-</m:t>
                  </w:del>
                </m:r>
                <m:sSub>
                  <m:sSubPr>
                    <m:ctrlPr>
                      <w:del w:id="48" w:author="Husain Agha" w:date="2024-05-27T14:22:00Z">
                        <w:rPr>
                          <w:rFonts w:ascii="Cambria Math" w:hAnsi="Cambria Math"/>
                          <w:i/>
                        </w:rPr>
                      </w:del>
                    </m:ctrlPr>
                  </m:sSubPr>
                  <m:e>
                    <m:r>
                      <w:del w:id="49" w:author="Husain Agha" w:date="2024-05-27T14:22:00Z">
                        <w:rPr>
                          <w:rFonts w:ascii="Cambria Math" w:hAnsi="Cambria Math"/>
                        </w:rPr>
                        <m:t>μ</m:t>
                      </w:del>
                    </m:r>
                  </m:e>
                  <m:sub>
                    <m:r>
                      <w:del w:id="50" w:author="Husain Agha" w:date="2024-05-27T14:22:00Z">
                        <w:rPr>
                          <w:rFonts w:ascii="Cambria Math" w:hAnsi="Cambria Math"/>
                        </w:rPr>
                        <m:t>i</m:t>
                      </w:del>
                    </m:r>
                    <m:sSup>
                      <m:sSupPr>
                        <m:ctrlPr>
                          <w:del w:id="51" w:author="Husain Agha" w:date="2024-05-27T14:22:00Z">
                            <w:rPr>
                              <w:rFonts w:ascii="Cambria Math" w:hAnsi="Cambria Math"/>
                              <w:i/>
                            </w:rPr>
                          </w:del>
                        </m:ctrlPr>
                      </m:sSupPr>
                      <m:e>
                        <m:r>
                          <w:del w:id="52" w:author="Husain Agha" w:date="2024-05-27T14:22:00Z">
                            <w:rPr>
                              <w:rFonts w:ascii="Cambria Math" w:hAnsi="Cambria Math"/>
                            </w:rPr>
                            <m:t>j</m:t>
                          </w:del>
                        </m:r>
                      </m:e>
                      <m:sup>
                        <m:r>
                          <w:del w:id="53" w:author="Husain Agha" w:date="2024-05-27T14:22:00Z">
                            <w:rPr>
                              <w:rFonts w:ascii="Cambria Math" w:hAnsi="Cambria Math"/>
                            </w:rPr>
                            <m:t>''</m:t>
                          </w:del>
                        </m:r>
                      </m:sup>
                    </m:sSup>
                  </m:sub>
                </m:sSub>
              </m:num>
              <m:den>
                <m:sSub>
                  <m:sSubPr>
                    <m:ctrlPr>
                      <w:del w:id="54" w:author="Husain Agha" w:date="2024-05-27T14:22:00Z">
                        <w:rPr>
                          <w:rFonts w:ascii="Cambria Math" w:hAnsi="Cambria Math"/>
                          <w:i/>
                          <w:lang w:val="en"/>
                        </w:rPr>
                      </w:del>
                    </m:ctrlPr>
                  </m:sSubPr>
                  <m:e>
                    <m:r>
                      <w:del w:id="55" w:author="Husain Agha" w:date="2024-05-27T14:22:00Z">
                        <w:rPr>
                          <w:rFonts w:ascii="Cambria Math" w:hAnsi="Cambria Math"/>
                        </w:rPr>
                        <m:t>μ</m:t>
                      </w:del>
                    </m:r>
                  </m:e>
                  <m:sub>
                    <m:r>
                      <w:del w:id="56" w:author="Husain Agha" w:date="2024-05-27T14:22:00Z">
                        <w:rPr>
                          <w:rFonts w:ascii="Cambria Math" w:hAnsi="Cambria Math"/>
                        </w:rPr>
                        <m:t>i</m:t>
                      </w:del>
                    </m:r>
                    <m:sSup>
                      <m:sSupPr>
                        <m:ctrlPr>
                          <w:del w:id="57" w:author="Husain Agha" w:date="2024-05-27T14:22:00Z">
                            <w:rPr>
                              <w:rFonts w:ascii="Cambria Math" w:hAnsi="Cambria Math"/>
                              <w:i/>
                            </w:rPr>
                          </w:del>
                        </m:ctrlPr>
                      </m:sSupPr>
                      <m:e>
                        <m:r>
                          <w:del w:id="58" w:author="Husain Agha" w:date="2024-05-27T14:22:00Z">
                            <w:rPr>
                              <w:rFonts w:ascii="Cambria Math" w:hAnsi="Cambria Math"/>
                            </w:rPr>
                            <m:t>j</m:t>
                          </w:del>
                        </m:r>
                      </m:e>
                      <m:sup>
                        <m:r>
                          <w:del w:id="59" w:author="Husain Agha" w:date="2024-05-27T14:22:00Z">
                            <w:rPr>
                              <w:rFonts w:ascii="Cambria Math" w:hAnsi="Cambria Math"/>
                            </w:rPr>
                            <m:t>'</m:t>
                          </w:del>
                        </m:r>
                      </m:sup>
                    </m:sSup>
                  </m:sub>
                </m:sSub>
              </m:den>
            </m:f>
          </m:e>
        </m:d>
        <m:r>
          <w:rPr>
            <w:rFonts w:ascii="Cambria Math" w:hAnsi="Cambria Math"/>
          </w:rPr>
          <m:t>•100%</m:t>
        </m:r>
      </m:oMath>
      <w:r w:rsidR="00FF6841">
        <w:rPr>
          <w:rFonts w:eastAsiaTheme="minorEastAsia"/>
        </w:rPr>
        <w:t xml:space="preserve"> </w:t>
      </w:r>
      <w:r w:rsidRPr="001B6082">
        <w:t>(eqn. 2), where μ</w:t>
      </w:r>
      <w:r w:rsidRPr="001B6082">
        <w:rPr>
          <w:vertAlign w:val="subscript"/>
        </w:rPr>
        <w:t>ij´</w:t>
      </w:r>
      <w:r w:rsidRPr="001B6082">
        <w:t xml:space="preserve"> is the mean of group </w:t>
      </w:r>
      <w:r w:rsidRPr="001B6082">
        <w:rPr>
          <w:i/>
          <w:iCs/>
        </w:rPr>
        <w:t>i</w:t>
      </w:r>
      <w:r w:rsidRPr="001B6082">
        <w:t xml:space="preserve"> in environment </w:t>
      </w:r>
      <w:r w:rsidRPr="001B6082">
        <w:rPr>
          <w:i/>
          <w:iCs/>
        </w:rPr>
        <w:t>j´</w:t>
      </w:r>
      <w:r w:rsidRPr="001B6082">
        <w:t xml:space="preserve"> and μ</w:t>
      </w:r>
      <w:r w:rsidRPr="001B6082">
        <w:rPr>
          <w:vertAlign w:val="subscript"/>
        </w:rPr>
        <w:t>ij´´</w:t>
      </w:r>
      <w:r w:rsidRPr="001B6082">
        <w:t xml:space="preserve"> is the mean of group </w:t>
      </w:r>
      <w:r w:rsidRPr="001B6082">
        <w:rPr>
          <w:i/>
          <w:iCs/>
        </w:rPr>
        <w:t xml:space="preserve">i </w:t>
      </w:r>
      <w:r w:rsidRPr="001B6082">
        <w:t xml:space="preserve">in environment </w:t>
      </w:r>
      <w:r w:rsidRPr="001B6082">
        <w:rPr>
          <w:i/>
          <w:iCs/>
        </w:rPr>
        <w:t>j´´</w:t>
      </w:r>
      <w:r w:rsidRPr="001B6082">
        <w:t>.</w:t>
      </w:r>
      <w:ins w:id="60" w:author="Husain Agha" w:date="2024-05-27T14:19:00Z">
        <w:r w:rsidR="00B9161E">
          <w:t xml:space="preserve"> </w:t>
        </w:r>
      </w:ins>
      <w:ins w:id="61" w:author="Husain Agha" w:date="2024-05-27T14:21:00Z">
        <w:r w:rsidR="00B9161E">
          <w:t>Finally, w</w:t>
        </w:r>
      </w:ins>
      <w:ins w:id="62" w:author="Husain Agha" w:date="2024-05-27T14:20:00Z">
        <w:r w:rsidR="00B9161E">
          <w:t>e</w:t>
        </w:r>
      </w:ins>
      <w:ins w:id="63" w:author="Husain Agha" w:date="2024-05-27T14:19:00Z">
        <w:r w:rsidR="00B9161E">
          <w:t xml:space="preserve"> calculate </w:t>
        </w:r>
      </w:ins>
      <w:ins w:id="64" w:author="Husain Agha" w:date="2024-05-27T14:21:00Z">
        <w:r w:rsidR="00B9161E">
          <w:t>the standard error of</w:t>
        </w:r>
      </w:ins>
      <w:ins w:id="65" w:author="Husain Agha" w:date="2024-05-27T14:19:00Z">
        <w:r w:rsidR="00B9161E">
          <w:t xml:space="preserve"> </w:t>
        </w:r>
      </w:ins>
      <w:ins w:id="66" w:author="Husain Agha" w:date="2024-05-27T14:20:00Z">
        <w:r w:rsidR="00B9161E">
          <w:t>∆z estimates by bootstrapping</w:t>
        </w:r>
      </w:ins>
      <w:ins w:id="67" w:author="Husain Agha" w:date="2024-05-27T14:28:00Z">
        <w:r w:rsidR="00B9161E">
          <w:t xml:space="preserve"> </w:t>
        </w:r>
      </w:ins>
      <w:ins w:id="68" w:author="Husain Agha" w:date="2024-05-27T14:29:00Z">
        <w:r w:rsidR="00D40C1F">
          <w:t>(1000 bootstraps).</w:t>
        </w:r>
      </w:ins>
    </w:p>
    <w:p w14:paraId="09AEB432" w14:textId="77777777" w:rsidR="001B6082" w:rsidRPr="001B6082" w:rsidRDefault="001B6082" w:rsidP="005E11DA">
      <w:pPr>
        <w:spacing w:line="480" w:lineRule="auto"/>
        <w:ind w:firstLine="720"/>
        <w:jc w:val="both"/>
      </w:pPr>
      <w:r w:rsidRPr="001B6082">
        <w:t> </w:t>
      </w:r>
    </w:p>
    <w:p w14:paraId="0E43A5AE" w14:textId="77777777" w:rsidR="001B6082" w:rsidRPr="001B6082" w:rsidRDefault="001B6082" w:rsidP="005E11DA">
      <w:pPr>
        <w:spacing w:line="480" w:lineRule="auto"/>
        <w:jc w:val="both"/>
      </w:pPr>
      <w:r w:rsidRPr="001B6082">
        <w:rPr>
          <w:b/>
          <w:bCs/>
        </w:rPr>
        <w:t>Results and Discussion</w:t>
      </w:r>
    </w:p>
    <w:p w14:paraId="5437AA93" w14:textId="77777777" w:rsidR="001B6082" w:rsidRPr="001B6082" w:rsidRDefault="001B6082" w:rsidP="005E11DA">
      <w:pPr>
        <w:spacing w:line="480" w:lineRule="auto"/>
        <w:jc w:val="both"/>
      </w:pPr>
      <w:r w:rsidRPr="001B6082">
        <w:rPr>
          <w:b/>
          <w:bCs/>
          <w:i/>
          <w:iCs/>
        </w:rPr>
        <w:t>Do ploidy × domestication status pairs express differences in plasticity?</w:t>
      </w:r>
    </w:p>
    <w:p w14:paraId="7697A33D" w14:textId="7D2B17FA" w:rsidR="001B6082" w:rsidRPr="001B6082" w:rsidRDefault="001B6082" w:rsidP="005E11DA">
      <w:pPr>
        <w:spacing w:line="480" w:lineRule="auto"/>
        <w:ind w:firstLine="720"/>
        <w:jc w:val="both"/>
      </w:pPr>
      <w:r w:rsidRPr="001B6082">
        <w:lastRenderedPageBreak/>
        <w:t xml:space="preserve">We found significant differences in the ANOVA model for the slopes of all traits in both years after adjusting for multiple testing, indicating that at least two groups were different from one another (Table 2). This result shows that groups expressed differences in their response to applied soil nitrogen for the traits measured, </w:t>
      </w:r>
      <w:r w:rsidR="009738B1" w:rsidRPr="001B6082">
        <w:t>or</w:t>
      </w:r>
      <w:r w:rsidR="009738B1">
        <w:t>,</w:t>
      </w:r>
      <w:r w:rsidRPr="001B6082">
        <w:t xml:space="preserve"> expressed in terms of ANOVA, the trends of at least two groups differed across nitrogen treatments (Figure 1).</w:t>
      </w:r>
    </w:p>
    <w:p w14:paraId="325E5332" w14:textId="77777777" w:rsidR="001B6082" w:rsidRPr="001B6082" w:rsidRDefault="001B6082" w:rsidP="005E11DA">
      <w:pPr>
        <w:spacing w:line="480" w:lineRule="auto"/>
        <w:ind w:firstLine="720"/>
        <w:jc w:val="both"/>
      </w:pPr>
    </w:p>
    <w:p w14:paraId="67AA7EB4" w14:textId="77777777" w:rsidR="001B6082" w:rsidRPr="001B6082" w:rsidRDefault="001B6082" w:rsidP="005E11DA">
      <w:pPr>
        <w:spacing w:line="480" w:lineRule="auto"/>
        <w:jc w:val="both"/>
      </w:pPr>
      <w:r w:rsidRPr="001B6082">
        <w:rPr>
          <w:b/>
          <w:bCs/>
          <w:i/>
          <w:iCs/>
        </w:rPr>
        <w:t>Does polyploidy confer increased plasticity in wild potato populations?</w:t>
      </w:r>
    </w:p>
    <w:p w14:paraId="12CB9B8E" w14:textId="29965B11" w:rsidR="001B6082" w:rsidRPr="001B6082" w:rsidRDefault="001B6082" w:rsidP="005E11DA">
      <w:pPr>
        <w:spacing w:line="480" w:lineRule="auto"/>
        <w:ind w:firstLine="720"/>
        <w:jc w:val="both"/>
      </w:pPr>
      <w:r w:rsidRPr="001B6082">
        <w:t>We find little evidence that polyploidy, in itself, confers increased plasticity in wild potato populations when contrasting diploid and tetraploid populations. For FT, we found that diploid populations were more responsive to the treatment than tetraploids in 2022 (∆z 2x: 4.66%; ∆z 4x: 0.820%) but diploids were more stable across treatments than tetraploids in 2023 (∆z 2x: 3.85%; ∆z 4x: 7.15%). For AGB, diploid populations expressed less plasticity than tetraploids in 2022 (∆z 2x: 21.8%; ∆z 4x: 57.5%) but more plasticity in 2023 was found (∆z 2x: 105%; ∆z 4x: 62.0%). Similarly, for PH we find that tetraploid populations expressed greater plasticity in 2022 (∆z 2x: 1.96%; ∆z 4x: 15.6%) but lesser plasticity in 2023 (∆z 2x: 30.8%; ∆z 4x: 17.1%). For PS in 2023, diploids were more stable across environments (∆z 2x: 12.9%; ∆z 4x: 44.4%) (Figure 2).</w:t>
      </w:r>
    </w:p>
    <w:p w14:paraId="281B5A19" w14:textId="77777777" w:rsidR="001B6082" w:rsidRPr="001B6082" w:rsidRDefault="001B6082" w:rsidP="005E11DA">
      <w:pPr>
        <w:spacing w:line="480" w:lineRule="auto"/>
        <w:ind w:firstLine="720"/>
        <w:jc w:val="both"/>
      </w:pPr>
      <w:r w:rsidRPr="001B6082">
        <w:t xml:space="preserve">Our findings are consistent with literature investigating the effect of polyploidy on expressed plasticity in wild populations. Differences in plasticity between wild diploids and tetraploids were inconsistent between years, providing little evidence that polyploidy, in itself, is responsible for generally increased plasticity. These data support our hypothesis that polyploidy </w:t>
      </w:r>
      <w:r w:rsidRPr="001B6082">
        <w:rPr>
          <w:i/>
          <w:iCs/>
        </w:rPr>
        <w:t>per se</w:t>
      </w:r>
      <w:r w:rsidRPr="001B6082">
        <w:t xml:space="preserve"> does not confer increased plasticity to variation in soil nitrogen in wild populations.</w:t>
      </w:r>
    </w:p>
    <w:p w14:paraId="3C5C3DCF" w14:textId="77777777" w:rsidR="001B6082" w:rsidRPr="001B6082" w:rsidRDefault="001B6082" w:rsidP="005E11DA">
      <w:pPr>
        <w:spacing w:line="480" w:lineRule="auto"/>
        <w:ind w:firstLine="720"/>
        <w:jc w:val="both"/>
      </w:pPr>
      <w:r w:rsidRPr="001B6082">
        <w:rPr>
          <w:b/>
          <w:bCs/>
        </w:rPr>
        <w:t> </w:t>
      </w:r>
    </w:p>
    <w:p w14:paraId="39BC080A" w14:textId="77777777" w:rsidR="001B6082" w:rsidRPr="001B6082" w:rsidRDefault="001B6082" w:rsidP="005E11DA">
      <w:pPr>
        <w:spacing w:line="480" w:lineRule="auto"/>
        <w:jc w:val="both"/>
      </w:pPr>
      <w:r w:rsidRPr="001B6082">
        <w:rPr>
          <w:b/>
          <w:bCs/>
          <w:i/>
          <w:iCs/>
        </w:rPr>
        <w:t>Does expressed phenotypic plasticity diminish during domestication in diploids?</w:t>
      </w:r>
    </w:p>
    <w:p w14:paraId="7D8D394D" w14:textId="1B27CE41" w:rsidR="001B6082" w:rsidRPr="001B6082" w:rsidRDefault="001B6082" w:rsidP="005E11DA">
      <w:pPr>
        <w:spacing w:line="480" w:lineRule="auto"/>
        <w:ind w:firstLine="720"/>
        <w:jc w:val="both"/>
      </w:pPr>
      <w:r w:rsidRPr="001B6082">
        <w:lastRenderedPageBreak/>
        <w:t>        </w:t>
      </w:r>
      <w:r w:rsidRPr="001B6082">
        <w:tab/>
        <w:t>Our results suggest that domestication has reduced plasticity to response to nitrogen treatments in diploid potato populations. For FT, diploid landrace populations were more responsive to the nitrogen treatment than diploid wild populations in 2022 (∆z landrace: 8.77%; ∆z wild: 4.66%) and 2023 (∆z landrace: 13.6%; ∆z</w:t>
      </w:r>
      <w:ins w:id="69" w:author="Husain Agha" w:date="2024-05-27T12:22:00Z">
        <w:r w:rsidR="00E01B41">
          <w:t/>
        </w:r>
      </w:ins>
      <w:r w:rsidRPr="001B6082">
        <w:t xml:space="preserve"> wild: 3.85%). Diploid landrace populations showed less</w:t>
      </w:r>
      <w:del w:id="70" w:author="Husain Agha" w:date="2024-05-27T16:21:00Z">
        <w:r w:rsidRPr="001B6082" w:rsidDel="005B6CB6">
          <w:delText>er</w:delText>
        </w:r>
      </w:del>
      <w:r w:rsidRPr="001B6082">
        <w:t xml:space="preserve"> plasticity for AGB both 2022 (∆z landrace: 21.5%; ∆z wild: 21.8%) and 2023  (∆z landrace: 8.72%; ∆z wild: 105%). PH was more responsive in diploid wild populations than diploid landrace populations in 2022 (∆z landrace: 0.150%; ∆z wild: 1.96%) and 2023 (∆z landrace: 5.83%; ∆z wild: 30.8%). In 2023, PS was more responsive in diploid landrace populations than wild populations (∆z landrace: 41.9%; ∆z wild: 12.9%) (Figure 2).</w:t>
      </w:r>
    </w:p>
    <w:p w14:paraId="2DDC3EBA" w14:textId="77777777" w:rsidR="001B6082" w:rsidRPr="001B6082" w:rsidRDefault="001B6082" w:rsidP="005E11DA">
      <w:pPr>
        <w:spacing w:line="480" w:lineRule="auto"/>
        <w:ind w:firstLine="720"/>
        <w:jc w:val="both"/>
      </w:pPr>
      <w:r w:rsidRPr="001B6082">
        <w:t>The patterns of differences in ∆z between landrace and wild diploid populations for all traits matched our expectations and provide evidence for our hypothesis that domestication has acted to generally reduce plasticity to applied soil nitrogen for vegetative traits, while maintaining homeostasis in fitness components.</w:t>
      </w:r>
    </w:p>
    <w:p w14:paraId="755F33DE" w14:textId="77777777" w:rsidR="001B6082" w:rsidRPr="001B6082" w:rsidRDefault="001B6082" w:rsidP="005E11DA">
      <w:pPr>
        <w:spacing w:line="480" w:lineRule="auto"/>
        <w:ind w:firstLine="720"/>
        <w:jc w:val="both"/>
      </w:pPr>
      <w:r w:rsidRPr="001B6082">
        <w:t> </w:t>
      </w:r>
    </w:p>
    <w:p w14:paraId="6055C4BB" w14:textId="77777777" w:rsidR="001B6082" w:rsidRPr="001B6082" w:rsidRDefault="001B6082" w:rsidP="005E11DA">
      <w:pPr>
        <w:spacing w:line="480" w:lineRule="auto"/>
        <w:jc w:val="both"/>
      </w:pPr>
      <w:r w:rsidRPr="001B6082">
        <w:rPr>
          <w:b/>
          <w:bCs/>
          <w:i/>
          <w:iCs/>
        </w:rPr>
        <w:t>Has polyploidy acted to maintain plastic responses during domestication?</w:t>
      </w:r>
    </w:p>
    <w:p w14:paraId="55692827" w14:textId="3A4028B7" w:rsidR="001B6082" w:rsidRPr="001B6082" w:rsidRDefault="001B6082" w:rsidP="005E11DA">
      <w:pPr>
        <w:spacing w:line="480" w:lineRule="auto"/>
        <w:ind w:firstLine="720"/>
        <w:jc w:val="both"/>
      </w:pPr>
      <w:r w:rsidRPr="001B6082">
        <w:t xml:space="preserve">To understand whether an interaction between domestication and ploidy have influenced the evolution of plasticity in tuber-bearing </w:t>
      </w:r>
      <w:r w:rsidRPr="001B6082">
        <w:rPr>
          <w:i/>
          <w:iCs/>
        </w:rPr>
        <w:t>Solanum</w:t>
      </w:r>
      <w:r w:rsidRPr="001B6082">
        <w:t xml:space="preserve">, we examined differences in ∆z for diploid and tetraploid landrace populations. Diploid landrace populations were more variable for FT than tetraploids in 2022 (∆z 2x: 8.77%; ∆z 4x: 0.820%) and 2023 (∆z 2x: 13.6%; ∆z 4x: 11.5%). AGB was more plastic in tetraploid landrace populations than diploid landrace populations in both 2022 (∆z 2x: 21.5%; ∆z 4x: 32.3%) and 2023 (∆z 2x: 8.72%; ∆z 4x: 130%). PH in diploid landrace populations was less variable in 2022 (∆z 2x: 0.150%; ∆z 4x: 11.1%) and 2023 (∆z 2x: 5.83%; ∆z </w:t>
      </w:r>
      <w:r w:rsidRPr="001B6082">
        <w:lastRenderedPageBreak/>
        <w:t>4x: 12.5%). However, PS in 2023 were more variable in tetraploid landrace populations than diploid landrace populations (∆z 2x: 41.9%; ∆z 4x: 77.9%) (Figure 2).</w:t>
      </w:r>
    </w:p>
    <w:p w14:paraId="3E36416D" w14:textId="77777777" w:rsidR="001B6082" w:rsidRPr="001B6082" w:rsidRDefault="001B6082" w:rsidP="005E11DA">
      <w:pPr>
        <w:spacing w:line="480" w:lineRule="auto"/>
        <w:ind w:firstLine="720"/>
        <w:jc w:val="both"/>
      </w:pPr>
      <w:r w:rsidRPr="001B6082">
        <w:t xml:space="preserve">Almost all patterns in ∆z estimates matched our expectations, providing support for our hypothesis that polyploidy acts to maintain plasticity during the domestication process, with the exception of PS. As clonal reproduction is an important part of </w:t>
      </w:r>
      <w:r w:rsidRPr="001B6082">
        <w:rPr>
          <w:i/>
          <w:iCs/>
        </w:rPr>
        <w:t>Solanum</w:t>
      </w:r>
      <w:r w:rsidRPr="001B6082">
        <w:t xml:space="preserve"> section </w:t>
      </w:r>
      <w:r w:rsidRPr="001B6082">
        <w:rPr>
          <w:i/>
          <w:iCs/>
        </w:rPr>
        <w:t>Petota</w:t>
      </w:r>
      <w:r w:rsidRPr="001B6082">
        <w:t>, we would expect selection to act to increase homeostasis for PS across environments. However, PS was more responsive to the treatment in tetraploid landrace populations compared to diploid landrace populations, indicating that diploid landraces possessed greater homeostasis for PS.</w:t>
      </w:r>
    </w:p>
    <w:p w14:paraId="4278C398" w14:textId="77777777" w:rsidR="001B6082" w:rsidRPr="001B6082" w:rsidRDefault="001B6082" w:rsidP="005E11DA">
      <w:pPr>
        <w:spacing w:line="480" w:lineRule="auto"/>
        <w:ind w:firstLine="720"/>
        <w:jc w:val="both"/>
      </w:pPr>
      <w:r w:rsidRPr="001B6082">
        <w:t> </w:t>
      </w:r>
    </w:p>
    <w:p w14:paraId="2DF4859F" w14:textId="77777777" w:rsidR="001B6082" w:rsidRPr="001B6082" w:rsidRDefault="001B6082" w:rsidP="005E11DA">
      <w:pPr>
        <w:spacing w:line="480" w:lineRule="auto"/>
        <w:jc w:val="both"/>
      </w:pPr>
      <w:r w:rsidRPr="001B6082">
        <w:rPr>
          <w:b/>
          <w:bCs/>
        </w:rPr>
        <w:t>Conclusions</w:t>
      </w:r>
    </w:p>
    <w:p w14:paraId="3FC4E420" w14:textId="6892BC73" w:rsidR="006529A6" w:rsidRDefault="001B6082" w:rsidP="005A50D8">
      <w:pPr>
        <w:spacing w:line="480" w:lineRule="auto"/>
        <w:ind w:firstLine="720"/>
        <w:jc w:val="both"/>
      </w:pPr>
      <w:r w:rsidRPr="001B6082">
        <w:t xml:space="preserve">To our knowledge, this is the first empirical study to explore the relationship between phenotypic plasticity, polyploidy, and domestication, in part due to the complexity of differentiating the effects of ploidy and domestication on expressed plasticity from random genetic drift and population specific selection pressures. While we attempt to reduce the effects of population dynamics by sampling several populations within each factor pair, this represents only a fraction of the total number of species in section </w:t>
      </w:r>
      <w:r w:rsidRPr="001B6082">
        <w:rPr>
          <w:i/>
          <w:iCs/>
        </w:rPr>
        <w:t>Petota</w:t>
      </w:r>
      <w:r w:rsidRPr="001B6082">
        <w:t xml:space="preserve">. Further, we only tested for plastic response to a single environmental variable and only in a few traits. It is entirely possible that for other environmental gradients which are more likely to vary in the wild than in domesticated settings or for traits not measured here, we would find similar levels of plasticity between these populations, or that diploid landraces may even possess a stronger plastic response. Another caveat present in this study is that </w:t>
      </w:r>
      <w:del w:id="71" w:author="Husain Agha" w:date="2024-05-24T14:23:00Z">
        <w:r w:rsidRPr="001B6082" w:rsidDel="00060312">
          <w:delText xml:space="preserve">most </w:delText>
        </w:r>
      </w:del>
      <w:ins w:id="72" w:author="Husain Agha" w:date="2024-05-24T14:23:00Z">
        <w:r w:rsidR="00060312">
          <w:t>many</w:t>
        </w:r>
        <w:r w:rsidR="00060312" w:rsidRPr="001B6082">
          <w:t xml:space="preserve"> </w:t>
        </w:r>
      </w:ins>
      <w:r w:rsidRPr="001B6082">
        <w:t>diploid potato species possess S-RNase based self-incompatibility</w:t>
      </w:r>
      <w:r w:rsidR="009738B1">
        <w:t xml:space="preserve"> </w:t>
      </w:r>
      <w:r w:rsidR="009738B1">
        <w:fldChar w:fldCharType="begin"/>
      </w:r>
      <w:r w:rsidR="00265F77">
        <w:instrText xml:space="preserve"> ADDIN ZOTERO_ITEM CSL_CITATION {"citationID":"jjZKxOha","properties":{"formattedCitation":"(73)","plainCitation":"(73)","noteIndex":0},"citationItems":[{"id":125,"uris":["http://zotero.org/users/12882228/items/XCX7WLGQ"],"itemData":{"id":125,"type":"article-journal","abstract":"The relationships of interspecific compatibility and incompatibility in Solanum section Petota are complex. Inquiry into these relationships in tomato and its wild relatives has elucidated the pleiotropic and redundant function of S-RNase and HT which tandemly and independently mediate both interspecific and intraspecific pollen rejection. Our findings presented here are consistent with previous work conducted in Solanum section Lycopersicon showing that S-RNase plays a central role in interspecific pollen rejection. Statistical analyses also demonstrated that HT-B alone is not a significant factor in these pollinations; demonstrating the overlap in gene function between HT-A and HT-B, as HT-A, was present and functional in all genotypes used. We were not able to replicate the general absence of prezygotic stylar barriers observable in S. verrucosum, which has been attributed to the lack of S-RNase, indicating that other non-S-RNase factors play a significant role. We also demonstrated that Sli played no significant role in these interspecific pollinations, directly conflicting with previous research. It is possible that S. chacoense as a pollen donor is better able to bypass stylar barriers in 1EBN species such as S. pinnatisectum. Consequently, S. chacoense may be a valuable resource in accessing these 1EBN species regardless of Sli status.","container-title":"Plants (Basel, Switzerland)","DOI":"10.3390/plants12081709","ISSN":"2223-7747","issue":"8","journalAbbreviation":"Plants (Basel)","language":"eng","note":"PMID: 37111931\nPMCID: PMC10144722","page":"1709","source":"PubMed","title":"The Effect of Self-Compatibility Factors on Interspecific Compatibility in Solanum Section Petota","volume":"12","author":[{"family":"Behling","given":"William L."},{"family":"Douches","given":"David S."}],"issued":{"date-parts":[["2023",4,20]]}}}],"schema":"https://github.com/citation-style-language/schema/raw/master/csl-citation.json"} </w:instrText>
      </w:r>
      <w:r w:rsidR="009738B1">
        <w:fldChar w:fldCharType="separate"/>
      </w:r>
      <w:r w:rsidR="00265F77">
        <w:rPr>
          <w:noProof/>
        </w:rPr>
        <w:t>(73)</w:t>
      </w:r>
      <w:r w:rsidR="009738B1">
        <w:fldChar w:fldCharType="end"/>
      </w:r>
      <w:r w:rsidRPr="001B6082">
        <w:t>, while</w:t>
      </w:r>
      <w:ins w:id="73" w:author="Husain Agha" w:date="2024-05-24T14:28:00Z">
        <w:r w:rsidR="00060312">
          <w:t xml:space="preserve"> </w:t>
        </w:r>
      </w:ins>
      <w:del w:id="74" w:author="Husain Agha" w:date="2024-05-24T14:28:00Z">
        <w:r w:rsidRPr="001B6082" w:rsidDel="00060312">
          <w:delText xml:space="preserve"> S-RNase based self-incompatibility has broken down in </w:delText>
        </w:r>
      </w:del>
      <w:ins w:id="75" w:author="Husain Agha" w:date="2024-05-24T14:25:00Z">
        <w:r w:rsidR="00060312">
          <w:t xml:space="preserve">almost all </w:t>
        </w:r>
      </w:ins>
      <w:ins w:id="76" w:author="Husain Agha" w:date="2024-05-24T14:27:00Z">
        <w:r w:rsidR="00060312">
          <w:t>autotetraploids</w:t>
        </w:r>
      </w:ins>
      <w:ins w:id="77" w:author="Husain Agha" w:date="2024-05-24T14:26:00Z">
        <w:r w:rsidR="00060312">
          <w:t xml:space="preserve"> </w:t>
        </w:r>
      </w:ins>
      <w:ins w:id="78" w:author="Husain Agha" w:date="2024-05-24T14:28:00Z">
        <w:r w:rsidR="00060312">
          <w:t xml:space="preserve">are self-compatible </w:t>
        </w:r>
      </w:ins>
      <w:del w:id="79" w:author="Husain Agha" w:date="2024-05-24T14:26:00Z">
        <w:r w:rsidRPr="001B6082" w:rsidDel="00060312">
          <w:delText>autopolyploids due to the production of diploid pollen</w:delText>
        </w:r>
        <w:r w:rsidR="009738B1" w:rsidDel="00060312">
          <w:delText xml:space="preserve"> </w:delText>
        </w:r>
      </w:del>
      <w:r w:rsidR="009738B1">
        <w:fldChar w:fldCharType="begin"/>
      </w:r>
      <w:r w:rsidR="00060312">
        <w:instrText xml:space="preserve"> ADDIN ZOTERO_ITEM CSL_CITATION {"citationID":"Rqx7aCtz","properties":{"formattedCitation":"(74)","plainCitation":"(74)","noteIndex":0},"citationItems":[{"id":128,"uris":["http://zotero.org/users/12882228/items/K4BB4DVX"],"itemData":{"id":128,"type":"article-journal","abstract":"The breakdown of self-incompatibility has occurred repeatedly throughout the evolution of flowering plants and has profound impacts on the genetic structure of populations. Recent advances in understanding of the molecular basis of self-incompatibility have provided insights into the mechanisms of its loss in natural populations, especially in the tomato family, the Solanaceae. In the Solanaceae, the gene that controls self-incompatibility in the style codes for a ribonuclease that causes the degradation of RNA in pollen tubes bearing an allele at the S-locus that matches either of the two alleles held by the maternal plant. The pollen component of the S-locus has yet to be identified. Loss of self-incompatibility can be attributed to three types of causes: duplication of the S-locus, mutations that cause loss of S-RNase activity, and mutations that do not cause loss of S-RNase activity. Duplication of the S-locus has been well studied in radiation-induced mutants but may be a relatively rare cause of the breakdown of self-incompatibility in nature. Point mutations within the S-locus that disrupt the production of S-RNase have been documented in natural populations. There are also a number of mutants in which S-RNase production is unimpaired, yet self-incompatibility is disrupted. The identity and function of these mutations is not well understood. Careful work on a handful of model organisms will enable population biologists to better understand the breakdown of self-incompatibility in nature.","container-title":"The Quarterly Review of Biology","DOI":"10.1086/339200","ISSN":"0033-5770","issue":"1","journalAbbreviation":"Q Rev Biol","language":"eng","note":"PMID: 11963459","page":"17-32","source":"PubMed","title":"Molecular mechanisms underlying the breakdown of gametophytic self-incompatibility","volume":"77","author":[{"family":"Stone","given":"J. L."}],"issued":{"date-parts":[["2002",3]]}}}],"schema":"https://github.com/citation-style-language/schema/raw/master/csl-citation.json"} </w:instrText>
      </w:r>
      <w:r w:rsidR="009738B1">
        <w:fldChar w:fldCharType="separate"/>
      </w:r>
      <w:r w:rsidR="00060312">
        <w:rPr>
          <w:noProof/>
        </w:rPr>
        <w:t>(74)</w:t>
      </w:r>
      <w:r w:rsidR="009738B1">
        <w:fldChar w:fldCharType="end"/>
      </w:r>
      <w:r w:rsidRPr="001B6082">
        <w:t xml:space="preserve">. </w:t>
      </w:r>
      <w:ins w:id="80" w:author="Husain Agha" w:date="2024-05-24T15:47:00Z">
        <w:r w:rsidR="00120993">
          <w:t>Depending on the rate of selfing, d</w:t>
        </w:r>
      </w:ins>
      <w:del w:id="81" w:author="Husain Agha" w:date="2024-05-24T15:47:00Z">
        <w:r w:rsidRPr="001B6082" w:rsidDel="00120993">
          <w:delText>D</w:delText>
        </w:r>
      </w:del>
      <w:r w:rsidRPr="001B6082">
        <w:t>ifferences in mating system may influence the</w:t>
      </w:r>
      <w:ins w:id="82" w:author="Husain Agha" w:date="2024-05-24T15:40:00Z">
        <w:r w:rsidR="00630AE7">
          <w:t xml:space="preserve"> additive</w:t>
        </w:r>
      </w:ins>
      <w:r w:rsidRPr="001B6082">
        <w:t xml:space="preserve"> genetic diversity between </w:t>
      </w:r>
      <w:del w:id="83" w:author="Husain Agha" w:date="2024-05-24T15:41:00Z">
        <w:r w:rsidRPr="001B6082" w:rsidDel="00630AE7">
          <w:lastRenderedPageBreak/>
          <w:delText xml:space="preserve">cytotypes </w:delText>
        </w:r>
      </w:del>
      <w:ins w:id="84" w:author="Husain Agha" w:date="2024-05-24T15:41:00Z">
        <w:r w:rsidR="00630AE7">
          <w:t xml:space="preserve">populations </w:t>
        </w:r>
      </w:ins>
      <w:r w:rsidR="00120993">
        <w:fldChar w:fldCharType="begin"/>
      </w:r>
      <w:r w:rsidR="00120993">
        <w:instrText xml:space="preserve"> ADDIN ZOTERO_ITEM CSL_CITATION {"citationID":"UiQASr5h","properties":{"formattedCitation":"(75)","plainCitation":"(75)","noteIndex":0},"citationItems":[{"id":455,"uris":["http://zotero.org/users/12882228/items/N5BXFYRP"],"itemData":{"id":455,"type":"article-journal","abstract":"We analyze two models of the maintenance of quantitative genetic variance in a mixed-mating system of self-fertilization and outcrossing. In both models purely additive genetic variance is maintained by mutation and recombination under stabilizing selection on the phenotype of one or more quantitative characters. The Gaussian allele model (GAM) involves a finite number of unlinked loci in an infinitely large population, with a normal distribution of allelic effects at each locus within lineages selfed for τ consecutive generations since their last outcross. The infinitesimal model for partial selfing (IMS) involves an infinite number of loci in a large but finite population, with a normal distribution of breeding values in lineages of selfing age τ. In both models a stable equilibrium genetic variance exists, the outcrossed equilibrium, nearly equal to that under random mating, for all selfing rates, r, up to critical value, r^, the purging threshold, which approximately equals the mean fitness under random mating relative to that under complete selfing. In the GAM a second stable equilibrium, the purged equilibrium, exists for any positive selfing rate, with genetic variance less than or equal to that under pure selfing; as r increases above r^ the outcrossed equilibrium collapses sharply to the purged equilibrium genetic variance. In the IMS a single stable equilibrium genetic variance exists at each selfing rate; as r increases above r^ the equilibrium genetic variance drops sharply and then declines gradually to that maintained under complete selfing. The implications for evolution of selfing rates, and for adaptive evolution and persistence of predominantly selfing species, provide a theoretical basis for the classical view of Stebbins that predominant selfing constitutes an “evolutionary dead end.”","container-title":"Genetics","DOI":"10.1534/genetics.115.176693","ISSN":"1943-2631","issue":"3","journalAbbreviation":"Genetics","page":"891-906","source":"Silverchair","title":"Maintenance of Quantitative Genetic Variance Under Partial Self-Fertilization, with Implications for Evolution of Selfing","volume":"200","author":[{"family":"Lande","given":"Russell"},{"family":"Porcher","given":"Emmanuelle"}],"issued":{"date-parts":[["2015",7,1]]}}}],"schema":"https://github.com/citation-style-language/schema/raw/master/csl-citation.json"} </w:instrText>
      </w:r>
      <w:r w:rsidR="00120993">
        <w:fldChar w:fldCharType="separate"/>
      </w:r>
      <w:r w:rsidR="00120993">
        <w:rPr>
          <w:noProof/>
        </w:rPr>
        <w:t>(75)</w:t>
      </w:r>
      <w:r w:rsidR="00120993">
        <w:fldChar w:fldCharType="end"/>
      </w:r>
      <w:ins w:id="85" w:author="Husain Agha" w:date="2024-05-24T15:41:00Z">
        <w:r w:rsidR="00630AE7" w:rsidRPr="001B6082">
          <w:t xml:space="preserve"> </w:t>
        </w:r>
      </w:ins>
      <w:r w:rsidRPr="001B6082">
        <w:t xml:space="preserve">and is confounded with ploidy in our study. However, these differences do not appear to substantially have reduced genetic diversity in tetraploid potato species which show similar or even higher levels of heterozygosity than diploids </w:t>
      </w:r>
      <w:r w:rsidR="009738B1">
        <w:fldChar w:fldCharType="begin"/>
      </w:r>
      <w:r w:rsidR="00120993">
        <w:instrText xml:space="preserve"> ADDIN ZOTERO_ITEM CSL_CITATION {"citationID":"tUI5M605","properties":{"formattedCitation":"(76,77)","plainCitation":"(76,77)","noteIndex":0},"citationItems":[{"id":165,"uris":["http://zotero.org/users/12882228/items/QKI7C95G"],"itemData":{"id":165,"type":"article-journal","abstract":"Cultivated potatoes (Solanum tuberosum L.), domesticated from wild Solanum species native to the Andes of southern Peru, possess a diverse gene pool representing more than 100 tuber-bearing relatives (Solanum section Petota). A diversity panel of wild species, landraces, and cultivars was sequenced to assess genetic variation within tuber-bearing Solanum and the impact of domestication on genome diversity and identify key loci selected for cultivation in North and South America. Sequence diversity of diploid and tetraploid S. tuberosum exceeded any crop resequencing study to date, in part due to expanded wild introgressions following polyploidy that captured alleles outside of their geographic origin. We identified 2,622 genes as under selection, with only 14–16% shared by North American and Andean cultivars, showing that a limited gene set drove early improvement of cultivated potato, while adaptation of upland (S. tuberosum group Andigena) and lowland (S. tuberosum groups Chilotanum and Tuberosum) populations targeted distinct loci. Signatures of selection were uncovered in genes controlling carbohydrate metabolism, glycoalkaloid biosynthesis, the shikimate pathway, the cell cycle, and circadian rhythm. Reduced sexual fertility that accompanied the shift to asexual reproduction in cultivars was reflected by signatures of selection in genes regulating pollen development/gametogenesis. Exploration of haplotype diversity at potato’s maturity locus (StCDF1) revealed introgression of truncated alleles from wild species, particularly S. microdontum in long-day–adapted cultivars. This study uncovers a historic role of wild Solanum species in the diversification of long-day–adapted tetraploid potatoes, showing that extant natural populations represent an essential source of untapped adaptive potential.","container-title":"Proceedings of the National Academy of Sciences","DOI":"10.1073/pnas.1714380114","issue":"46","note":"publisher: Proceedings of the National Academy of Sciences","page":"E9999-E10008","source":"pnas.org (Atypon)","title":"Genome diversity of tuber-bearing Solanum uncovers complex evolutionary history and targets of domestication in the cultivated potato","volume":"114","author":[{"family":"Hardigan","given":"Michael A."},{"family":"Laimbeer","given":"F. Parker E."},{"family":"Newton","given":"Linsey"},{"family":"Crisovan","given":"Emily"},{"family":"Hamilton","given":"John P."},{"family":"Vaillancourt","given":"Brieanne"},{"family":"Wiegert-Rininger","given":"Krystle"},{"family":"Wood","given":"Joshua C."},{"family":"Douches","given":"David S."},{"family":"Farré","given":"Eva M."},{"family":"Veilleux","given":"Richard E."},{"family":"Buell","given":"C. Robin"}],"issued":{"date-parts":[["2017",11,14]]}}},{"id":130,"uris":["http://zotero.org/users/12882228/items/QH3QF255"],"itemData":{"id":130,"type":"article-journal","abstract":"Genome assembly of polyploid plant genomes is a laborious task as they contain more than two copies of the genome, are often highly heterozygous with a high level of repetitive DNA. Next Generation genome sequencing data representing one Chilean and five Peruvian polyploid potato (Solanum spp.) landrace genomes was used to construct genome assemblies comprising five taxa. Third Generation sequencing data (Linked and Long-read data) was used to improve the assembly for one of the genomes. Native landraces are valuable genetic resources for traits such as disease and pest resistance, environmental tolerance and other qualities of interest such as nutrition and fiber for breeding programs. The need for conservation and enhanced understanding of genetic diversity of cultivated potato from South America is also crucial to North American and European cultivars. Here, we report draft genomes from six polyploid potato landraces representing five taxa, illustrating how Third Generation Sequencing can aid in assembling polyploid genomes.","container-title":"Scientific Data","DOI":"10.1038/s41597-020-0428-4","ISSN":"2052-4463","issue":"1","journalAbbreviation":"Sci Data","language":"en","license":"2020 The Author(s)","note":"number: 1\npublisher: Nature Publishing Group","page":"88","source":"www.nature.com","title":"Genome assembly of six polyploid potato genomes","volume":"7","author":[{"family":"Kyriakidou","given":"Maria"},{"family":"Anglin","given":"Noelle L."},{"family":"Ellis","given":"David"},{"family":"Tai","given":"Helen H."},{"family":"Strömvik","given":"Martina V."}],"issued":{"date-parts":[["2020",3,11]]}}}],"schema":"https://github.com/citation-style-language/schema/raw/master/csl-citation.json"} </w:instrText>
      </w:r>
      <w:r w:rsidR="009738B1">
        <w:fldChar w:fldCharType="separate"/>
      </w:r>
      <w:r w:rsidR="00120993">
        <w:rPr>
          <w:noProof/>
        </w:rPr>
        <w:t>(76,77)</w:t>
      </w:r>
      <w:r w:rsidR="009738B1">
        <w:fldChar w:fldCharType="end"/>
      </w:r>
      <w:r w:rsidRPr="001B6082">
        <w:t xml:space="preserve">. While there are certainly caveats with the experiment we presented here, enumerated above, we believe our sampling approach allows us to draw more general conclusions about the evolution of phenotypic plasticity in section </w:t>
      </w:r>
      <w:r w:rsidRPr="001B6082">
        <w:rPr>
          <w:i/>
          <w:iCs/>
        </w:rPr>
        <w:t>Petota</w:t>
      </w:r>
      <w:r w:rsidRPr="001B6082">
        <w:t xml:space="preserve"> for the environments and traits tested, and creates a framework for testing the effect of domestication on plasticity in different populations, environments, and traits. We show that, while polyploidy </w:t>
      </w:r>
      <w:r w:rsidRPr="001B6082">
        <w:rPr>
          <w:i/>
          <w:iCs/>
        </w:rPr>
        <w:t>per se</w:t>
      </w:r>
      <w:r w:rsidRPr="001B6082">
        <w:t xml:space="preserve"> does not confer increased phenotypic plasticity to variation in nitrogen in wild potato populations, it may act to maintain plasticity during domestication, potentially through an increase in the gametic heterozygosity reducing the effect of drift and selection </w:t>
      </w:r>
      <w:r w:rsidR="009738B1">
        <w:fldChar w:fldCharType="begin"/>
      </w:r>
      <w:r w:rsidR="00120993">
        <w:instrText xml:space="preserve"> ADDIN ZOTERO_ITEM CSL_CITATION {"citationID":"kEFBgVpZ","properties":{"formattedCitation":"(37\\uc0\\u8211{}39,78)","plainCitation":"(37–39,78)","noteIndex":0},"citationItems":[{"id":114,"uris":["http://zotero.org/users/12882228/items/IUPXB7LJ"],"itemData":{"id":114,"type":"article-journal","abstract":"The rate of decay of genetic variation is determined for randomly mating autotetraploid populations of finite size, and the equilibrium homozygosity under mutation and random drift is calculated. It is shown that heterozygosity is lost at a slower rate than in diploid populations, and that the equilibrium heterozygosity with mutation and random drift is higher than for diploids. Outcrossing populations as well as populations that randomly self are analyzed. A method of comparing genetic variation between autotetraploid and diploid populations is proposed. Our treatment suggests that the \"gametic homozygosity\" provides a unified approach for comparing genotypes within a population as well as comparing genetic variation between populations with different levels of ploidy.","container-title":"Genetics","DOI":"10.1093/genetics/134.2.649","ISSN":"1943-2631","issue":"2","journalAbbreviation":"Genetics","page":"649-657","source":"Silverchair","title":"Genetic variation and random drift in autotetraploid populations.","volume":"134","author":[{"family":"Moody","given":"M E"},{"family":"Mueller","given":"L D"},{"family":"Soltis","given":"D E"}],"issued":{"date-parts":[["1993",6,1]]}}},{"id":66,"uris":["http://zotero.org/users/12882228/items/MD7FKRLG"],"itemData":{"id":66,"type":"book","abstract":"This book presents basic information about population genetics, quantitative genetics, breeding methods and creation of new varieties taking into account the particular characteristics of autopolyploidy. A number of results are given as a function of ploidy level, the case of diploidy being considered as a specific case. QTL detection and marker assisted selection are also addressed.This book is intended for researchers working on autopolyploid species, as well as for lecturers and students who want to gain better knowledge of these issues by considering the ploidy level. It will also be valuable to breeders wishing to choose methods for breeding and creating the most adapted varieties.","ISBN":"978-2-7380-1093-3","language":"en","number-of-pages":"522","publisher":"Editions Quae","source":"Google Books","title":"Quantitative Genetics and Breeding Methods in Autopolyploid Plants","author":[{"family":"Gallais","given":"André"}],"issued":{"date-parts":[["2003"]]}}},{"id":158,"uris":["http://zotero.org/users/12882228/items/8U4ZQPQJ"],"itemData":{"id":158,"type":"article-journal","abstract":"Searching for population genomic signals left behind by positive selection is a major focus of evolutionary biology, particularly as sequencing technologies develop and costs decline. The effect of the number of chromosome copies (i.e. ploidy) on the manifestation of these signals remains an outstanding question, despite a wide appreciation of ploidy being a fundamental parameter governing numerous biological processes. We clarify the principal forces governing the differential manifestation and persistence of the selection signal by separating the effects of polyploidy on the rates of fixation versus rates of diversity (i.e. mutation and recombination) using coalescent simulations. We explore the major consequences of polyploidy, finding a more localized signal, greater dependence on dominance and longer persistence of the signal following fixation, and discuss what this means for within- and across ploidy inference on the strength and prevalence of selective sweeps. As genomic advances continue to open doors for interrogating natural systems, simulations such as this aid our ability to interpret and compare data across ploidy levels.","language":"en","note":"DOI: 10.1098/rsbl.2019.0796","title":"The effect of autopolyploidy on population genetic signals of hard sweeps","URL":"https://royalsocietypublishing.org/doi/epdf/10.1098/rsbl.2019.0796","author":[{"family":"Monnahan","given":"Patrick"},{"family":"Brandvain","given":"Yaniv"}],"accessed":{"date-parts":[["2023",11,20]]},"issued":{"date-parts":[["2020"]]}}},{"id":228,"uris":["http://zotero.org/users/12882228/items/SU3FAUP6"],"itemData":{"id":228,"type":"article-journal","abstract":"Population structure parameters commonly used for diploid species are reexamined for the particular case of tetrasomic inheritance (autotetraploid species). Recurrence equations that describe the evolution of identity probabilities for neutral genes in an “island model” of population structure are derived assuming tetrasomic inheritance. The expected equilibrium value of FST is computed. In contrast to diploids, the correlation of genes between individuals within populations with respect to genes between populations (FST) may vary among loci due to the particular segregation patterns expected under tetrasomic inheritance and is consequently inappropriate for estimating demographic parameters in such populations. We thus define a new parameter (ρ) and derive its relationship withNm. This relationship is shown to be independent from both the selfing rate and the proportion of double reduction. Finally, the statistical procedure required to evaluate these parameters using data on gene frequencies distribution among autotetraploid populations is developed.","container-title":"Genetics","DOI":"10.1093/genetics/150.2.921","ISSN":"1943-2631","issue":"2","journalAbbreviation":"Genetics","page":"921-930","source":"Silverchair","title":"Analysis of Population Structure in Autotetraploid Species","volume":"150","author":[{"family":"Ronfort","given":"Joëlle"},{"family":"Jenczewski","given":"Eric"},{"family":"Bataillon","given":"Thomas"},{"family":"Rousset","given":"François"}],"issued":{"date-parts":[["1998",10,1]]}}}],"schema":"https://github.com/citation-style-language/schema/raw/master/csl-citation.json"} </w:instrText>
      </w:r>
      <w:r w:rsidR="009738B1">
        <w:fldChar w:fldCharType="separate"/>
      </w:r>
      <w:r w:rsidR="00120993" w:rsidRPr="00120993">
        <w:rPr>
          <w:kern w:val="0"/>
        </w:rPr>
        <w:t>(37–39,78)</w:t>
      </w:r>
      <w:r w:rsidR="009738B1">
        <w:fldChar w:fldCharType="end"/>
      </w:r>
      <w:r w:rsidRPr="001B6082">
        <w:t>. This conclusion helps to bridge the divide in the literature between the effects of polyploidy on phenotypic plasticity in domesticated and wild populations. We suggest our results may also explain observations of ploidy-mediated phenotypic plasticity in invasive species, where populations are likely to experience strong selection and the effects of genetic drift are more pronounced due to bottlenecks. An experiment using a similar design but including genomic data to quantify the effects of drift and selection on genomic variants giving rise to plasticity will be an important next step to fully understand the role polyploidy plays in the evolution of phenotypic plasticity during domestication or, potentially, invasion.</w:t>
      </w:r>
    </w:p>
    <w:p w14:paraId="2D2742C1" w14:textId="77777777" w:rsidR="006529A6" w:rsidRDefault="006529A6" w:rsidP="006529A6">
      <w:pPr>
        <w:spacing w:line="480" w:lineRule="auto"/>
        <w:jc w:val="both"/>
        <w:rPr>
          <w:b/>
          <w:bCs/>
        </w:rPr>
      </w:pPr>
    </w:p>
    <w:p w14:paraId="6A8E830D" w14:textId="77777777" w:rsidR="006529A6" w:rsidRDefault="006529A6" w:rsidP="006529A6">
      <w:pPr>
        <w:spacing w:line="480" w:lineRule="auto"/>
        <w:jc w:val="both"/>
        <w:rPr>
          <w:b/>
          <w:bCs/>
        </w:rPr>
      </w:pPr>
      <w:r w:rsidRPr="006529A6">
        <w:rPr>
          <w:b/>
          <w:bCs/>
        </w:rPr>
        <w:t>Acknowledgements</w:t>
      </w:r>
    </w:p>
    <w:p w14:paraId="42190578" w14:textId="20924928" w:rsidR="004D5361" w:rsidRPr="006529A6" w:rsidRDefault="006529A6" w:rsidP="006529A6">
      <w:pPr>
        <w:spacing w:line="480" w:lineRule="auto"/>
        <w:jc w:val="both"/>
        <w:rPr>
          <w:b/>
          <w:bCs/>
        </w:rPr>
      </w:pPr>
      <w:r>
        <w:t xml:space="preserve">We would like to thank Dr. John Bamberg for his help </w:t>
      </w:r>
      <w:r w:rsidR="00D54AA7">
        <w:t xml:space="preserve">with ordering and seed and providing his germination procedures. We would also like to thank Drs. Ruth Shaw, Aaron Lorenz, and Peter Morrell for their suggestions on improving the analyses and revisions. </w:t>
      </w:r>
      <w:r w:rsidR="004D5361" w:rsidRPr="006529A6">
        <w:rPr>
          <w:b/>
          <w:bCs/>
        </w:rPr>
        <w:br w:type="page"/>
      </w:r>
    </w:p>
    <w:p w14:paraId="586E76EC" w14:textId="77777777" w:rsidR="00120993" w:rsidRPr="00120993" w:rsidRDefault="004D5361" w:rsidP="00120993">
      <w:pPr>
        <w:pStyle w:val="Bibliography"/>
      </w:pPr>
      <w:r>
        <w:lastRenderedPageBreak/>
        <w:fldChar w:fldCharType="begin"/>
      </w:r>
      <w:r w:rsidR="00265F77">
        <w:instrText xml:space="preserve"> ADDIN ZOTERO_BIBL {"uncited":[],"omitted":[],"custom":[]} CSL_BIBLIOGRAPHY </w:instrText>
      </w:r>
      <w:r>
        <w:fldChar w:fldCharType="separate"/>
      </w:r>
      <w:r w:rsidR="00120993" w:rsidRPr="00120993">
        <w:t>1.</w:t>
      </w:r>
      <w:r w:rsidR="00120993" w:rsidRPr="00120993">
        <w:tab/>
        <w:t xml:space="preserve">Josephs EB. Determining the evolutionary forces shaping G × E. New Phytol. 2018;219(1):31–6. </w:t>
      </w:r>
    </w:p>
    <w:p w14:paraId="20D52310" w14:textId="77777777" w:rsidR="00120993" w:rsidRPr="00120993" w:rsidRDefault="00120993" w:rsidP="00120993">
      <w:pPr>
        <w:pStyle w:val="Bibliography"/>
      </w:pPr>
      <w:r w:rsidRPr="00120993">
        <w:t>2.</w:t>
      </w:r>
      <w:r w:rsidRPr="00120993">
        <w:tab/>
        <w:t xml:space="preserve">Arnold PA, </w:t>
      </w:r>
      <w:proofErr w:type="spellStart"/>
      <w:r w:rsidRPr="00120993">
        <w:t>Kruuk</w:t>
      </w:r>
      <w:proofErr w:type="spellEnd"/>
      <w:r w:rsidRPr="00120993">
        <w:t xml:space="preserve"> LEB, Nicotra AB. How to </w:t>
      </w:r>
      <w:proofErr w:type="spellStart"/>
      <w:r w:rsidRPr="00120993">
        <w:t>analyse</w:t>
      </w:r>
      <w:proofErr w:type="spellEnd"/>
      <w:r w:rsidRPr="00120993">
        <w:t xml:space="preserve"> plant phenotypic plasticity in response to a changing climate. New Phytol. 2019;222(3):1235–41. </w:t>
      </w:r>
    </w:p>
    <w:p w14:paraId="2BAEE2CC" w14:textId="77777777" w:rsidR="00120993" w:rsidRPr="00120993" w:rsidRDefault="00120993" w:rsidP="00120993">
      <w:pPr>
        <w:pStyle w:val="Bibliography"/>
      </w:pPr>
      <w:r w:rsidRPr="00120993">
        <w:t>3.</w:t>
      </w:r>
      <w:r w:rsidRPr="00120993">
        <w:tab/>
      </w:r>
      <w:proofErr w:type="spellStart"/>
      <w:r w:rsidRPr="00120993">
        <w:t>Atlan</w:t>
      </w:r>
      <w:proofErr w:type="spellEnd"/>
      <w:r w:rsidRPr="00120993">
        <w:t xml:space="preserve"> A, </w:t>
      </w:r>
      <w:proofErr w:type="spellStart"/>
      <w:r w:rsidRPr="00120993">
        <w:t>Hornoy</w:t>
      </w:r>
      <w:proofErr w:type="spellEnd"/>
      <w:r w:rsidRPr="00120993">
        <w:t xml:space="preserve"> B, </w:t>
      </w:r>
      <w:proofErr w:type="spellStart"/>
      <w:r w:rsidRPr="00120993">
        <w:t>Delerue</w:t>
      </w:r>
      <w:proofErr w:type="spellEnd"/>
      <w:r w:rsidRPr="00120993">
        <w:t xml:space="preserve"> F, Gonzalez M, Pierre JS, </w:t>
      </w:r>
      <w:proofErr w:type="spellStart"/>
      <w:r w:rsidRPr="00120993">
        <w:t>Tarayre</w:t>
      </w:r>
      <w:proofErr w:type="spellEnd"/>
      <w:r w:rsidRPr="00120993">
        <w:t xml:space="preserve"> M. Phenotypic Plasticity in Reproductive Traits of the Perennial Shrub Ulex europaeus in Response to Shading: A Multi-Year Monitoring of Cultivated Clones. PLoS ONE. 2015 Sep 18;10(9):e0137500. </w:t>
      </w:r>
    </w:p>
    <w:p w14:paraId="6F3F789C" w14:textId="77777777" w:rsidR="00120993" w:rsidRPr="00120993" w:rsidRDefault="00120993" w:rsidP="00120993">
      <w:pPr>
        <w:pStyle w:val="Bibliography"/>
      </w:pPr>
      <w:r w:rsidRPr="00120993">
        <w:t>4.</w:t>
      </w:r>
      <w:r w:rsidRPr="00120993">
        <w:tab/>
        <w:t xml:space="preserve">Sultan SE. Phenotypic plasticity and plant adaptation*. Acta Bot Neerlandica. 1995 Dec;44(4):363–83. </w:t>
      </w:r>
    </w:p>
    <w:p w14:paraId="7102E3F7" w14:textId="77777777" w:rsidR="00120993" w:rsidRPr="00120993" w:rsidRDefault="00120993" w:rsidP="00120993">
      <w:pPr>
        <w:pStyle w:val="Bibliography"/>
      </w:pPr>
      <w:r w:rsidRPr="00120993">
        <w:t>5.</w:t>
      </w:r>
      <w:r w:rsidRPr="00120993">
        <w:tab/>
        <w:t>Bradshaw AD. Evolutionary Significance of Phenotypic Plasticity in Plants. In: Advances in Genetics [Internet]. Elsevier; 1965 [cited 2023 Nov 19]. p. 115–55. Available from: https://linkinghub.elsevier.com/retrieve/pii/S0065266008600486</w:t>
      </w:r>
    </w:p>
    <w:p w14:paraId="16F07F22" w14:textId="77777777" w:rsidR="00120993" w:rsidRPr="00120993" w:rsidRDefault="00120993" w:rsidP="00120993">
      <w:pPr>
        <w:pStyle w:val="Bibliography"/>
      </w:pPr>
      <w:r w:rsidRPr="00120993">
        <w:t>6.</w:t>
      </w:r>
      <w:r w:rsidRPr="00120993">
        <w:tab/>
        <w:t xml:space="preserve">Gage JL, Jarquin D, Romay C, Lorenz A, Buckler ES, Kaeppler S, et al. The effect of artificial selection on phenotypic plasticity in maize. Nat </w:t>
      </w:r>
      <w:proofErr w:type="spellStart"/>
      <w:r w:rsidRPr="00120993">
        <w:t>Commun</w:t>
      </w:r>
      <w:proofErr w:type="spellEnd"/>
      <w:r w:rsidRPr="00120993">
        <w:t xml:space="preserve">. 2017 Nov 7;8(1):1348. </w:t>
      </w:r>
    </w:p>
    <w:p w14:paraId="2349ED55" w14:textId="77777777" w:rsidR="00120993" w:rsidRPr="00120993" w:rsidRDefault="00120993" w:rsidP="00120993">
      <w:pPr>
        <w:pStyle w:val="Bibliography"/>
      </w:pPr>
      <w:r w:rsidRPr="00120993">
        <w:t>7.</w:t>
      </w:r>
      <w:r w:rsidRPr="00120993">
        <w:tab/>
        <w:t xml:space="preserve">Schlichting CD. The Evolution of Phenotypic Plasticity in Plants. Annu Rev </w:t>
      </w:r>
      <w:proofErr w:type="spellStart"/>
      <w:r w:rsidRPr="00120993">
        <w:t>Ecol</w:t>
      </w:r>
      <w:proofErr w:type="spellEnd"/>
      <w:r w:rsidRPr="00120993">
        <w:t xml:space="preserve"> Syst. 1986;17:667–93. </w:t>
      </w:r>
    </w:p>
    <w:p w14:paraId="66228F46" w14:textId="77777777" w:rsidR="00120993" w:rsidRPr="00120993" w:rsidRDefault="00120993" w:rsidP="00120993">
      <w:pPr>
        <w:pStyle w:val="Bibliography"/>
      </w:pPr>
      <w:r w:rsidRPr="00120993">
        <w:t>8.</w:t>
      </w:r>
      <w:r w:rsidRPr="00120993">
        <w:tab/>
        <w:t xml:space="preserve">Via S, Lande R. Genotype-Environment Interaction and the Evolution of Phenotypic Plasticity. Evolution. 1985;39(3):505–22. </w:t>
      </w:r>
    </w:p>
    <w:p w14:paraId="56DF4F83" w14:textId="77777777" w:rsidR="00120993" w:rsidRPr="00120993" w:rsidRDefault="00120993" w:rsidP="00120993">
      <w:pPr>
        <w:pStyle w:val="Bibliography"/>
      </w:pPr>
      <w:r w:rsidRPr="00120993">
        <w:t>9.</w:t>
      </w:r>
      <w:r w:rsidRPr="00120993">
        <w:tab/>
        <w:t xml:space="preserve">Des Marais DL, Hernandez KM, Juenger TE. Genotype-by-Environment Interaction and Plasticity: Exploring Genomic Responses of Plants to the Abiotic Environment. Annu Rev </w:t>
      </w:r>
      <w:proofErr w:type="spellStart"/>
      <w:r w:rsidRPr="00120993">
        <w:t>Ecol</w:t>
      </w:r>
      <w:proofErr w:type="spellEnd"/>
      <w:r w:rsidRPr="00120993">
        <w:t xml:space="preserve"> </w:t>
      </w:r>
      <w:proofErr w:type="spellStart"/>
      <w:r w:rsidRPr="00120993">
        <w:t>Evol</w:t>
      </w:r>
      <w:proofErr w:type="spellEnd"/>
      <w:r w:rsidRPr="00120993">
        <w:t xml:space="preserve"> Syst. 2013 Nov 23;44(1):5–29. </w:t>
      </w:r>
    </w:p>
    <w:p w14:paraId="4FFA41AF" w14:textId="77777777" w:rsidR="00120993" w:rsidRPr="00120993" w:rsidRDefault="00120993" w:rsidP="00120993">
      <w:pPr>
        <w:pStyle w:val="Bibliography"/>
      </w:pPr>
      <w:r w:rsidRPr="00120993">
        <w:t>10.</w:t>
      </w:r>
      <w:r w:rsidRPr="00120993">
        <w:tab/>
        <w:t xml:space="preserve">Kvitek DJ, Sherlock G. Whole Genome, Whole Population Sequencing Reveals That Loss of Signaling Networks Is the Major Adaptive Strategy in a Constant Environment. PLOS Genet. 2013 Nov 21;9(11):e1003972. </w:t>
      </w:r>
    </w:p>
    <w:p w14:paraId="4EB6C265" w14:textId="77777777" w:rsidR="00120993" w:rsidRPr="00120993" w:rsidRDefault="00120993" w:rsidP="00120993">
      <w:pPr>
        <w:pStyle w:val="Bibliography"/>
      </w:pPr>
      <w:r w:rsidRPr="00120993">
        <w:t>11.</w:t>
      </w:r>
      <w:r w:rsidRPr="00120993">
        <w:tab/>
        <w:t xml:space="preserve">Leiby N, Marx CJ. Metabolic Erosion Primarily Through Mutation Accumulation, and Not Tradeoffs, Drives Limited Evolution of Substrate Specificity in Escherichia coli. PLOS Biol. 2014 Feb 18;12(2):e1001789. </w:t>
      </w:r>
    </w:p>
    <w:p w14:paraId="544C8524" w14:textId="77777777" w:rsidR="00120993" w:rsidRPr="00120993" w:rsidRDefault="00120993" w:rsidP="00120993">
      <w:pPr>
        <w:pStyle w:val="Bibliography"/>
      </w:pPr>
      <w:r w:rsidRPr="00120993">
        <w:t>12.</w:t>
      </w:r>
      <w:r w:rsidRPr="00120993">
        <w:tab/>
        <w:t xml:space="preserve">Masel J, King OD, Maughan H. The Loss of Adaptive Plasticity during Long Periods of Environmental Stasis. Am Nat. 2007 Jan;169(1):38–46. </w:t>
      </w:r>
    </w:p>
    <w:p w14:paraId="169C97DD" w14:textId="77777777" w:rsidR="00120993" w:rsidRPr="00120993" w:rsidRDefault="00120993" w:rsidP="00120993">
      <w:pPr>
        <w:pStyle w:val="Bibliography"/>
      </w:pPr>
      <w:r w:rsidRPr="00120993">
        <w:t>13.</w:t>
      </w:r>
      <w:r w:rsidRPr="00120993">
        <w:tab/>
        <w:t xml:space="preserve">Cheng J, Li J, Zhang Z, Lu H, Chen G, Yao B, et al. Autopolyploidy‐driven range expansion of a temperate‐originated plant to pan‐tropic under global change. </w:t>
      </w:r>
      <w:proofErr w:type="spellStart"/>
      <w:r w:rsidRPr="00120993">
        <w:t>Ecol</w:t>
      </w:r>
      <w:proofErr w:type="spellEnd"/>
      <w:r w:rsidRPr="00120993">
        <w:t xml:space="preserve"> </w:t>
      </w:r>
      <w:proofErr w:type="spellStart"/>
      <w:r w:rsidRPr="00120993">
        <w:t>Monogr</w:t>
      </w:r>
      <w:proofErr w:type="spellEnd"/>
      <w:r w:rsidRPr="00120993">
        <w:t xml:space="preserve">. 2021 May;91(2):e01445. </w:t>
      </w:r>
    </w:p>
    <w:p w14:paraId="107AAE56" w14:textId="77777777" w:rsidR="00120993" w:rsidRPr="00120993" w:rsidRDefault="00120993" w:rsidP="00120993">
      <w:pPr>
        <w:pStyle w:val="Bibliography"/>
      </w:pPr>
      <w:r w:rsidRPr="00120993">
        <w:t>14.</w:t>
      </w:r>
      <w:r w:rsidRPr="00120993">
        <w:tab/>
        <w:t xml:space="preserve">Maguilla E, Escudero M, Jiménez-Lobato V, Díaz-Lifante Z, Andrés-Camacho C, Arroyo J. Polyploidy Expands the Range of Centaurium (Gentianaceae). Front Plant Sci [Internet]. </w:t>
      </w:r>
      <w:r w:rsidRPr="00120993">
        <w:lastRenderedPageBreak/>
        <w:t>2021 [cited 2023 Nov 19];12. Available from: https://www.frontiersin.org/articles/10.3389/fpls.2021.650551</w:t>
      </w:r>
    </w:p>
    <w:p w14:paraId="4D7EE3CC" w14:textId="77777777" w:rsidR="00120993" w:rsidRPr="00120993" w:rsidRDefault="00120993" w:rsidP="00120993">
      <w:pPr>
        <w:pStyle w:val="Bibliography"/>
      </w:pPr>
      <w:r w:rsidRPr="00120993">
        <w:t>15.</w:t>
      </w:r>
      <w:r w:rsidRPr="00120993">
        <w:tab/>
        <w:t xml:space="preserve">Hijmans RJ, Gavrilenko T, Stephenson S, Bamberg J, Salas A, Spooner DM. Geographical and environmental range expansion through polyploidy in wild potatoes (Solanum section Petota). Glob </w:t>
      </w:r>
      <w:proofErr w:type="spellStart"/>
      <w:r w:rsidRPr="00120993">
        <w:t>Ecol</w:t>
      </w:r>
      <w:proofErr w:type="spellEnd"/>
      <w:r w:rsidRPr="00120993">
        <w:t xml:space="preserve"> </w:t>
      </w:r>
      <w:proofErr w:type="spellStart"/>
      <w:r w:rsidRPr="00120993">
        <w:t>Biogeogr</w:t>
      </w:r>
      <w:proofErr w:type="spellEnd"/>
      <w:r w:rsidRPr="00120993">
        <w:t xml:space="preserve">. 2007 Jul 1;16(4):485–95. </w:t>
      </w:r>
    </w:p>
    <w:p w14:paraId="17F5D8B0" w14:textId="77777777" w:rsidR="00120993" w:rsidRPr="00120993" w:rsidRDefault="00120993" w:rsidP="00120993">
      <w:pPr>
        <w:pStyle w:val="Bibliography"/>
      </w:pPr>
      <w:r w:rsidRPr="00120993">
        <w:t>16.</w:t>
      </w:r>
      <w:r w:rsidRPr="00120993">
        <w:tab/>
        <w:t xml:space="preserve">Pandit MK, Pocock MJO, Kunin WE. Ploidy influences rarity and invasiveness in plants. J Ecol. 2011;99(5):1108–15. </w:t>
      </w:r>
    </w:p>
    <w:p w14:paraId="4D8687AB" w14:textId="77777777" w:rsidR="00120993" w:rsidRPr="00120993" w:rsidRDefault="00120993" w:rsidP="00120993">
      <w:pPr>
        <w:pStyle w:val="Bibliography"/>
      </w:pPr>
      <w:r w:rsidRPr="00120993">
        <w:t>17.</w:t>
      </w:r>
      <w:r w:rsidRPr="00120993">
        <w:tab/>
        <w:t xml:space="preserve">Prentis PJ, Wilson JRU, Dormontt EE, Richardson DM, Lowe AJ. Adaptive evolution in invasive species. Trends Plant Sci. 2008 Jun 1;13(6):288–94. </w:t>
      </w:r>
    </w:p>
    <w:p w14:paraId="3D0F79A5" w14:textId="77777777" w:rsidR="00120993" w:rsidRPr="00120993" w:rsidRDefault="00120993" w:rsidP="00120993">
      <w:pPr>
        <w:pStyle w:val="Bibliography"/>
      </w:pPr>
      <w:r w:rsidRPr="00120993">
        <w:t>18.</w:t>
      </w:r>
      <w:r w:rsidRPr="00120993">
        <w:tab/>
        <w:t xml:space="preserve">te Beest M, Le Roux JJ, Richardson DM, Brysting AK, Suda J, Kubešová M, et al. The more the better? The role of polyploidy in facilitating plant invasions. Ann Bot. 2012 Jan 1;109(1):19–45. </w:t>
      </w:r>
    </w:p>
    <w:p w14:paraId="15BA9692" w14:textId="77777777" w:rsidR="00120993" w:rsidRPr="00120993" w:rsidRDefault="00120993" w:rsidP="00120993">
      <w:pPr>
        <w:pStyle w:val="Bibliography"/>
      </w:pPr>
      <w:r w:rsidRPr="00120993">
        <w:t>19.</w:t>
      </w:r>
      <w:r w:rsidRPr="00120993">
        <w:tab/>
        <w:t xml:space="preserve">Napier JD, Grabowski PP, Lovell JT, Bonnette J, Mamidi S, Gomez-Hughes MJ, et al. A generalist–specialist trade-off between switchgrass cytotypes impacts climate adaptation and geographic range. Proc Natl </w:t>
      </w:r>
      <w:proofErr w:type="spellStart"/>
      <w:r w:rsidRPr="00120993">
        <w:t>Acad</w:t>
      </w:r>
      <w:proofErr w:type="spellEnd"/>
      <w:r w:rsidRPr="00120993">
        <w:t xml:space="preserve"> Sci. 2022 Apr 12;119(15):e2118879119. </w:t>
      </w:r>
    </w:p>
    <w:p w14:paraId="322F1A89" w14:textId="77777777" w:rsidR="00120993" w:rsidRPr="00120993" w:rsidRDefault="00120993" w:rsidP="00120993">
      <w:pPr>
        <w:pStyle w:val="Bibliography"/>
      </w:pPr>
      <w:r w:rsidRPr="00120993">
        <w:t>20.</w:t>
      </w:r>
      <w:r w:rsidRPr="00120993">
        <w:tab/>
        <w:t xml:space="preserve">Voss N, Eckstein RL, Durka W. Range expansion of a selfing polyploid plant despite widespread genetic uniformity. Ann Bot. 2012 Aug 1;110(3):585–93. </w:t>
      </w:r>
    </w:p>
    <w:p w14:paraId="5419B5C9" w14:textId="77777777" w:rsidR="00120993" w:rsidRPr="00120993" w:rsidRDefault="00120993" w:rsidP="00120993">
      <w:pPr>
        <w:pStyle w:val="Bibliography"/>
      </w:pPr>
      <w:r w:rsidRPr="00120993">
        <w:t>21.</w:t>
      </w:r>
      <w:r w:rsidRPr="00120993">
        <w:tab/>
        <w:t xml:space="preserve">Dubcovsky J, Dvorak J. Genome plasticity a key factor in the success of polyploid wheat under domestication. Science. 2007 Jun 29;316(5833):1862–6. </w:t>
      </w:r>
    </w:p>
    <w:p w14:paraId="795FCCD0" w14:textId="77777777" w:rsidR="00120993" w:rsidRPr="00120993" w:rsidRDefault="00120993" w:rsidP="00120993">
      <w:pPr>
        <w:pStyle w:val="Bibliography"/>
      </w:pPr>
      <w:r w:rsidRPr="00120993">
        <w:t>22.</w:t>
      </w:r>
      <w:r w:rsidRPr="00120993">
        <w:tab/>
        <w:t xml:space="preserve">Wei T, Wang Y, Liu JH. Comparative transcriptome analysis reveals synergistic and disparate defense pathways in the leaves and roots of trifoliate orange (Poncirus trifoliata) autotetraploids with enhanced salt tolerance. </w:t>
      </w:r>
      <w:proofErr w:type="spellStart"/>
      <w:r w:rsidRPr="00120993">
        <w:t>Hortic</w:t>
      </w:r>
      <w:proofErr w:type="spellEnd"/>
      <w:r w:rsidRPr="00120993">
        <w:t xml:space="preserve"> Res. 2020 Jan 1;7:88. </w:t>
      </w:r>
    </w:p>
    <w:p w14:paraId="6B413DDF" w14:textId="77777777" w:rsidR="00120993" w:rsidRPr="00120993" w:rsidRDefault="00120993" w:rsidP="00120993">
      <w:pPr>
        <w:pStyle w:val="Bibliography"/>
      </w:pPr>
      <w:r w:rsidRPr="00120993">
        <w:t>23.</w:t>
      </w:r>
      <w:r w:rsidRPr="00120993">
        <w:tab/>
        <w:t xml:space="preserve">Dong Y, Hu G, Grover CE, Miller ER, Zhu S, Wendel JF. Parental legacy versus regulatory innovation in salt stress responsiveness of allopolyploid cotton (Gossypium) species. Plant J. 2022 Aug;111(3):872–87. </w:t>
      </w:r>
    </w:p>
    <w:p w14:paraId="40EF8D05" w14:textId="77777777" w:rsidR="00120993" w:rsidRPr="00120993" w:rsidRDefault="00120993" w:rsidP="00120993">
      <w:pPr>
        <w:pStyle w:val="Bibliography"/>
      </w:pPr>
      <w:r w:rsidRPr="00120993">
        <w:t>24.</w:t>
      </w:r>
      <w:r w:rsidRPr="00120993">
        <w:tab/>
        <w:t xml:space="preserve">Li M, Zhang C, Hou L, Yang W, Liu S, Pang X, et al. Multiple responses contribute to the enhanced drought tolerance of the autotetraploid Ziziphus jujuba Mill. var. spinosa. Cell </w:t>
      </w:r>
      <w:proofErr w:type="spellStart"/>
      <w:r w:rsidRPr="00120993">
        <w:t>Biosci</w:t>
      </w:r>
      <w:proofErr w:type="spellEnd"/>
      <w:r w:rsidRPr="00120993">
        <w:t xml:space="preserve">. 2021 Jun 30;11(1):119. </w:t>
      </w:r>
    </w:p>
    <w:p w14:paraId="4101E025" w14:textId="77777777" w:rsidR="00120993" w:rsidRPr="00120993" w:rsidRDefault="00120993" w:rsidP="00120993">
      <w:pPr>
        <w:pStyle w:val="Bibliography"/>
      </w:pPr>
      <w:r w:rsidRPr="00120993">
        <w:t>25.</w:t>
      </w:r>
      <w:r w:rsidRPr="00120993">
        <w:tab/>
        <w:t xml:space="preserve">Ashraf M, Nazir N, McNeilly T. Comparative salt tolerance of amphidiploid and diploid Brassica species. Plant Sci. 2001 Mar 1;160(4):683–9. </w:t>
      </w:r>
    </w:p>
    <w:p w14:paraId="0000B16E" w14:textId="77777777" w:rsidR="00120993" w:rsidRPr="00120993" w:rsidRDefault="00120993" w:rsidP="00120993">
      <w:pPr>
        <w:pStyle w:val="Bibliography"/>
      </w:pPr>
      <w:r w:rsidRPr="00120993">
        <w:t>26.</w:t>
      </w:r>
      <w:r w:rsidRPr="00120993">
        <w:tab/>
        <w:t xml:space="preserve">Etterson JR, Toczydlowski RH, Winkler KJ, Kirschbaum JA, McAulay TS. </w:t>
      </w:r>
      <w:r w:rsidRPr="00120993">
        <w:rPr>
          <w:i/>
          <w:iCs/>
        </w:rPr>
        <w:t>Solidago altissima</w:t>
      </w:r>
      <w:r w:rsidRPr="00120993">
        <w:t xml:space="preserve"> differs with respect to ploidy frequency and clinal variation across the prairie‐forest biome border in Minnesota. Am J Bot. 2016 Jan;103(1):22–32. </w:t>
      </w:r>
    </w:p>
    <w:p w14:paraId="35A36F1A" w14:textId="77777777" w:rsidR="00120993" w:rsidRPr="00120993" w:rsidRDefault="00120993" w:rsidP="00120993">
      <w:pPr>
        <w:pStyle w:val="Bibliography"/>
      </w:pPr>
      <w:r w:rsidRPr="00120993">
        <w:lastRenderedPageBreak/>
        <w:t>27.</w:t>
      </w:r>
      <w:r w:rsidRPr="00120993">
        <w:tab/>
        <w:t xml:space="preserve">Meerts P. An experimental investigation of life history and plasticity in two cytotypes of Polygonum aviculare L. subsp. aviculare that coexist in an abandoned arable field. Oecologia. 1992 Dec 1;92(3):442–9. </w:t>
      </w:r>
    </w:p>
    <w:p w14:paraId="59E9FD61" w14:textId="77777777" w:rsidR="00120993" w:rsidRPr="00120993" w:rsidRDefault="00120993" w:rsidP="00120993">
      <w:pPr>
        <w:pStyle w:val="Bibliography"/>
      </w:pPr>
      <w:r w:rsidRPr="00120993">
        <w:t>28.</w:t>
      </w:r>
      <w:r w:rsidRPr="00120993">
        <w:tab/>
        <w:t xml:space="preserve">Mráz P, Tarbush E, Müller-Schärer H. Drought tolerance and plasticity in the invasive knapweed Centaurea stoebe s.l. (Asteraceae): effect of populations stronger than those of cytotype and range. Ann Bot. 2014 Aug 1;114(2):289–99. </w:t>
      </w:r>
    </w:p>
    <w:p w14:paraId="00AA5E10" w14:textId="77777777" w:rsidR="00120993" w:rsidRPr="00120993" w:rsidRDefault="00120993" w:rsidP="00120993">
      <w:pPr>
        <w:pStyle w:val="Bibliography"/>
      </w:pPr>
      <w:r w:rsidRPr="00120993">
        <w:t>29.</w:t>
      </w:r>
      <w:r w:rsidRPr="00120993">
        <w:tab/>
        <w:t xml:space="preserve">Pavlíková Z, Holá D, Vlasáková B, Procházka T, Münzbergová Z. Physiological and fitness differences between cytotypes vary with stress in a grassland perennial herb. PLOS ONE. 2017 Nov 30;12(11):e0188795. </w:t>
      </w:r>
    </w:p>
    <w:p w14:paraId="22E74DE7" w14:textId="77777777" w:rsidR="00120993" w:rsidRPr="00120993" w:rsidRDefault="00120993" w:rsidP="00120993">
      <w:pPr>
        <w:pStyle w:val="Bibliography"/>
      </w:pPr>
      <w:r w:rsidRPr="00120993">
        <w:t>30.</w:t>
      </w:r>
      <w:r w:rsidRPr="00120993">
        <w:tab/>
        <w:t xml:space="preserve">Ménard L, McKey D, Mühlen GS, Clair B, Rowe NP. The Evolutionary Fate of Phenotypic Plasticity and Functional Traits under Domestication in Manioc: Changes in Stem Biomechanics and the Appearance of Stem Brittleness. PLOS ONE. 2013 Sep 4;8(9):e74727. </w:t>
      </w:r>
    </w:p>
    <w:p w14:paraId="1EA45257" w14:textId="77777777" w:rsidR="00120993" w:rsidRPr="00120993" w:rsidRDefault="00120993" w:rsidP="00120993">
      <w:pPr>
        <w:pStyle w:val="Bibliography"/>
      </w:pPr>
      <w:r w:rsidRPr="00120993">
        <w:t>31.</w:t>
      </w:r>
      <w:r w:rsidRPr="00120993">
        <w:tab/>
        <w:t xml:space="preserve">Prusty MR, Bdolach E, Yamamoto E, Tiwari LD, Silberman R, Doron-Faigenbaum A, et al. Genetic loci mediating circadian clock output plasticity and crop productivity under barley domestication. New Phytol. 2021;230(5):1787–801. </w:t>
      </w:r>
    </w:p>
    <w:p w14:paraId="20F79429" w14:textId="77777777" w:rsidR="00120993" w:rsidRPr="00120993" w:rsidRDefault="00120993" w:rsidP="00120993">
      <w:pPr>
        <w:pStyle w:val="Bibliography"/>
      </w:pPr>
      <w:r w:rsidRPr="00120993">
        <w:t>32.</w:t>
      </w:r>
      <w:r w:rsidRPr="00120993">
        <w:tab/>
        <w:t xml:space="preserve">Spear MM, Levi SJ, Etterson JR, Gross BL. Resurrecting urban sunflowers: Phenotypic and molecular changes between antecedent and modern populations separated by 36 years. Mol Ecol. 2023;32(19):5241–59. </w:t>
      </w:r>
    </w:p>
    <w:p w14:paraId="54FB9BBC" w14:textId="77777777" w:rsidR="00120993" w:rsidRPr="00120993" w:rsidRDefault="00120993" w:rsidP="00120993">
      <w:pPr>
        <w:pStyle w:val="Bibliography"/>
      </w:pPr>
      <w:r w:rsidRPr="00120993">
        <w:t>33.</w:t>
      </w:r>
      <w:r w:rsidRPr="00120993">
        <w:tab/>
        <w:t xml:space="preserve">Murren CJ, Auld JR, Callahan H, Ghalambor CK, Handelsman CA, Heskel MA, et al. Constraints on the evolution of phenotypic plasticity: limits and costs of phenotype and plasticity. Heredity. 2015 Oct;115(4):293–301. </w:t>
      </w:r>
    </w:p>
    <w:p w14:paraId="53924B48" w14:textId="77777777" w:rsidR="00120993" w:rsidRPr="00120993" w:rsidRDefault="00120993" w:rsidP="00120993">
      <w:pPr>
        <w:pStyle w:val="Bibliography"/>
      </w:pPr>
      <w:r w:rsidRPr="00120993">
        <w:t>34.</w:t>
      </w:r>
      <w:r w:rsidRPr="00120993">
        <w:tab/>
        <w:t xml:space="preserve">Snell-Rood EC, Van Dyken JD, Cruickshank T, Wade MJ, Moczek AP. Toward a population genetic framework of developmental evolution: the costs, limits, and consequences of phenotypic plasticity. BioEssays. 2010;32(1):71–81. </w:t>
      </w:r>
    </w:p>
    <w:p w14:paraId="2E5EF26F" w14:textId="77777777" w:rsidR="00120993" w:rsidRPr="00120993" w:rsidRDefault="00120993" w:rsidP="00120993">
      <w:pPr>
        <w:pStyle w:val="Bibliography"/>
      </w:pPr>
      <w:r w:rsidRPr="00120993">
        <w:t>35.</w:t>
      </w:r>
      <w:r w:rsidRPr="00120993">
        <w:tab/>
        <w:t xml:space="preserve">DeWitt TJ, Sih A, Wilson DS. Costs and limits of phenotypic plasticity. Trends </w:t>
      </w:r>
      <w:proofErr w:type="spellStart"/>
      <w:r w:rsidRPr="00120993">
        <w:t>Ecol</w:t>
      </w:r>
      <w:proofErr w:type="spellEnd"/>
      <w:r w:rsidRPr="00120993">
        <w:t xml:space="preserve"> </w:t>
      </w:r>
      <w:proofErr w:type="spellStart"/>
      <w:r w:rsidRPr="00120993">
        <w:t>Evol</w:t>
      </w:r>
      <w:proofErr w:type="spellEnd"/>
      <w:r w:rsidRPr="00120993">
        <w:t xml:space="preserve">. 1998 Feb 1;13(2):77–81. </w:t>
      </w:r>
    </w:p>
    <w:p w14:paraId="0B8747AC" w14:textId="77777777" w:rsidR="00120993" w:rsidRPr="00120993" w:rsidRDefault="00120993" w:rsidP="00120993">
      <w:pPr>
        <w:pStyle w:val="Bibliography"/>
      </w:pPr>
      <w:r w:rsidRPr="00120993">
        <w:t>36.</w:t>
      </w:r>
      <w:r w:rsidRPr="00120993">
        <w:tab/>
        <w:t xml:space="preserve">Kussell E, Leibler S. Phenotypic Diversity, Population Growth, and Information in Fluctuating Environments. Science. 2005 Sep 23;309(5743):2075–8. </w:t>
      </w:r>
    </w:p>
    <w:p w14:paraId="5FD53F90" w14:textId="77777777" w:rsidR="00120993" w:rsidRPr="00120993" w:rsidRDefault="00120993" w:rsidP="00120993">
      <w:pPr>
        <w:pStyle w:val="Bibliography"/>
      </w:pPr>
      <w:r w:rsidRPr="00120993">
        <w:t>37.</w:t>
      </w:r>
      <w:r w:rsidRPr="00120993">
        <w:tab/>
        <w:t xml:space="preserve">Moody ME, Mueller LD, Soltis DE. Genetic variation and random drift in autotetraploid populations. Genetics. 1993 Jun 1;134(2):649–57. </w:t>
      </w:r>
    </w:p>
    <w:p w14:paraId="12F46C5B" w14:textId="77777777" w:rsidR="00120993" w:rsidRPr="00120993" w:rsidRDefault="00120993" w:rsidP="00120993">
      <w:pPr>
        <w:pStyle w:val="Bibliography"/>
      </w:pPr>
      <w:r w:rsidRPr="00120993">
        <w:t>38.</w:t>
      </w:r>
      <w:r w:rsidRPr="00120993">
        <w:tab/>
        <w:t xml:space="preserve">Gallais A. Quantitative Genetics and Breeding Methods in Autopolyploid Plants. Editions Quae; 2003. 522 p. </w:t>
      </w:r>
    </w:p>
    <w:p w14:paraId="45ED87E5" w14:textId="77777777" w:rsidR="00120993" w:rsidRPr="00120993" w:rsidRDefault="00120993" w:rsidP="00120993">
      <w:pPr>
        <w:pStyle w:val="Bibliography"/>
      </w:pPr>
      <w:r w:rsidRPr="00120993">
        <w:t>39.</w:t>
      </w:r>
      <w:r w:rsidRPr="00120993">
        <w:tab/>
        <w:t>Monnahan P, Brandvain Y. The effect of autopolyploidy on population genetic signals of hard sweeps. 2020 [cited 2023 Nov 20]; Available from: https://royalsocietypublishing.org/doi/epdf/10.1098/rsbl.2019.0796</w:t>
      </w:r>
    </w:p>
    <w:p w14:paraId="448335CE" w14:textId="77777777" w:rsidR="00120993" w:rsidRPr="00120993" w:rsidRDefault="00120993" w:rsidP="00120993">
      <w:pPr>
        <w:pStyle w:val="Bibliography"/>
      </w:pPr>
      <w:r w:rsidRPr="00120993">
        <w:lastRenderedPageBreak/>
        <w:t>40.</w:t>
      </w:r>
      <w:r w:rsidRPr="00120993">
        <w:tab/>
        <w:t xml:space="preserve">Deng B, Du W, Liu C, Sun W, Tian S, Dong H. Antioxidant response to drought, cold and nutrient stress in two ploidy levels of tobacco plants: low resource requirement confers polytolerance in polyploids? Plant Growth </w:t>
      </w:r>
      <w:proofErr w:type="spellStart"/>
      <w:r w:rsidRPr="00120993">
        <w:t>Regul</w:t>
      </w:r>
      <w:proofErr w:type="spellEnd"/>
      <w:r w:rsidRPr="00120993">
        <w:t xml:space="preserve">. 2012 Jan 1;66(1):37–47. </w:t>
      </w:r>
    </w:p>
    <w:p w14:paraId="78B402F7" w14:textId="77777777" w:rsidR="00120993" w:rsidRPr="00120993" w:rsidRDefault="00120993" w:rsidP="00120993">
      <w:pPr>
        <w:pStyle w:val="Bibliography"/>
      </w:pPr>
      <w:r w:rsidRPr="00120993">
        <w:t>41.</w:t>
      </w:r>
      <w:r w:rsidRPr="00120993">
        <w:tab/>
        <w:t xml:space="preserve">Forrester NJ, Rebolleda-Gómez M, Sachs JL, Ashman TL. Polyploid plants obtain greater fitness benefits from a nutrient acquisition mutualism. New Phytol. 2020;227(3):944–54. </w:t>
      </w:r>
    </w:p>
    <w:p w14:paraId="2CE2A37C" w14:textId="77777777" w:rsidR="00120993" w:rsidRPr="00120993" w:rsidRDefault="00120993" w:rsidP="00120993">
      <w:pPr>
        <w:pStyle w:val="Bibliography"/>
      </w:pPr>
      <w:r w:rsidRPr="00120993">
        <w:t>42.</w:t>
      </w:r>
      <w:r w:rsidRPr="00120993">
        <w:tab/>
        <w:t>Lourkisti R, Froelicher Y, Herbette S, Morillon R, Tomi F, Gibernau M, et al. Triploid Citrus Genotypes Have a Better Tolerance to Natural Chilling Conditions of Photosynthetic Capacities and Specific Leaf Volatile Organic Compounds. Front Plant Sci [Internet]. 2020 [cited 2023 Nov 20];11. Available from: https://www.frontiersin.org/articles/10.3389/fpls.2020.00330</w:t>
      </w:r>
    </w:p>
    <w:p w14:paraId="0DA69927" w14:textId="77777777" w:rsidR="00120993" w:rsidRPr="00120993" w:rsidRDefault="00120993" w:rsidP="00120993">
      <w:pPr>
        <w:pStyle w:val="Bibliography"/>
      </w:pPr>
      <w:r w:rsidRPr="00120993">
        <w:t>43.</w:t>
      </w:r>
      <w:r w:rsidRPr="00120993">
        <w:tab/>
        <w:t xml:space="preserve">Scholes DR, Paige KN. Plasticity in ploidy: a generalized response to stress. Trends Plant Sci. 2015 Mar 1;20(3):165–75. </w:t>
      </w:r>
    </w:p>
    <w:p w14:paraId="4B4E1D1F" w14:textId="77777777" w:rsidR="00120993" w:rsidRPr="00120993" w:rsidRDefault="00120993" w:rsidP="00120993">
      <w:pPr>
        <w:pStyle w:val="Bibliography"/>
      </w:pPr>
      <w:r w:rsidRPr="00120993">
        <w:t>44.</w:t>
      </w:r>
      <w:r w:rsidRPr="00120993">
        <w:tab/>
        <w:t xml:space="preserve">Selmecki AM, Maruvka YE, Richmond PA, Guillet M, Shoresh N, Sorenson AL, et al. Polyploidy can drive rapid adaptation in yeast. Nature. 2015 Mar;519(7543):349–52. </w:t>
      </w:r>
    </w:p>
    <w:p w14:paraId="0EC011B2" w14:textId="77777777" w:rsidR="00120993" w:rsidRPr="00120993" w:rsidRDefault="00120993" w:rsidP="00120993">
      <w:pPr>
        <w:pStyle w:val="Bibliography"/>
      </w:pPr>
      <w:r w:rsidRPr="00120993">
        <w:t>45.</w:t>
      </w:r>
      <w:r w:rsidRPr="00120993">
        <w:tab/>
        <w:t xml:space="preserve">Stebbins Jr. GL. The Evolutionary Significance of Natural and Artificial Polyploids in the Family Gramineae. Hereditas. 1949;35(S1):461–85. </w:t>
      </w:r>
    </w:p>
    <w:p w14:paraId="79738E8F" w14:textId="77777777" w:rsidR="00120993" w:rsidRPr="00120993" w:rsidRDefault="00120993" w:rsidP="00120993">
      <w:pPr>
        <w:pStyle w:val="Bibliography"/>
      </w:pPr>
      <w:r w:rsidRPr="00120993">
        <w:t>46.</w:t>
      </w:r>
      <w:r w:rsidRPr="00120993">
        <w:tab/>
        <w:t xml:space="preserve">Tossi VE, Martínez Tosar LJ, Laino LE, Iannicelli J, Regalado JJ, Escandón AS, et al. Impact of polyploidy on plant tolerance to abiotic and biotic stresses. Front Plant Sci. 2022 Aug 22;13:869423. </w:t>
      </w:r>
    </w:p>
    <w:p w14:paraId="61310D4B" w14:textId="77777777" w:rsidR="00120993" w:rsidRPr="00120993" w:rsidRDefault="00120993" w:rsidP="00120993">
      <w:pPr>
        <w:pStyle w:val="Bibliography"/>
      </w:pPr>
      <w:r w:rsidRPr="00120993">
        <w:t>47.</w:t>
      </w:r>
      <w:r w:rsidRPr="00120993">
        <w:tab/>
        <w:t xml:space="preserve">Lorant A, Pedersen S, Holst I, Hufford MB, Winter K, Piperno D, et al. The potential role of genetic assimilation during maize domestication. PLOS ONE. 2017 Sep 8;12(9):e0184202. </w:t>
      </w:r>
    </w:p>
    <w:p w14:paraId="31D7CE23" w14:textId="77777777" w:rsidR="00120993" w:rsidRPr="00120993" w:rsidRDefault="00120993" w:rsidP="00120993">
      <w:pPr>
        <w:pStyle w:val="Bibliography"/>
      </w:pPr>
      <w:r w:rsidRPr="00120993">
        <w:t>48.</w:t>
      </w:r>
      <w:r w:rsidRPr="00120993">
        <w:tab/>
        <w:t>Marques E, Krieg CP, Dacosta-Calheiros E, Bueno E, Sessa E, Penmetsa RV, et al. The Impact of Domestication on Aboveground and Belowground Trait Responses to Nitrogen Fertilization in Wild and Cultivated Genotypes of Chickpea (Cicer sp.). Front Genet [Internet]. 2020 [cited 2023 Nov 20];11. Available from: https://www.frontiersin.org/articles/10.3389/fgene.2020.576338</w:t>
      </w:r>
    </w:p>
    <w:p w14:paraId="3F0BF107" w14:textId="77777777" w:rsidR="00120993" w:rsidRPr="00120993" w:rsidRDefault="00120993" w:rsidP="00120993">
      <w:pPr>
        <w:pStyle w:val="Bibliography"/>
      </w:pPr>
      <w:r w:rsidRPr="00120993">
        <w:t>49.</w:t>
      </w:r>
      <w:r w:rsidRPr="00120993">
        <w:tab/>
        <w:t xml:space="preserve">Piperno DR, Holst I, Winter K, McMillan O. Teosinte before domestication: Experimental study of growth and phenotypic variability in Late Pleistocene and early Holocene environments. Quat Int. 2015 Mar 30;363:65–77. </w:t>
      </w:r>
    </w:p>
    <w:p w14:paraId="482A6AFD" w14:textId="77777777" w:rsidR="00120993" w:rsidRPr="00120993" w:rsidRDefault="00120993" w:rsidP="00120993">
      <w:pPr>
        <w:pStyle w:val="Bibliography"/>
      </w:pPr>
      <w:r w:rsidRPr="00120993">
        <w:t>50.</w:t>
      </w:r>
      <w:r w:rsidRPr="00120993">
        <w:tab/>
        <w:t xml:space="preserve">Lewontin RC. The Adaptations of Populations to Varying Environments. Cold Spring </w:t>
      </w:r>
      <w:proofErr w:type="spellStart"/>
      <w:r w:rsidRPr="00120993">
        <w:t>Harb</w:t>
      </w:r>
      <w:proofErr w:type="spellEnd"/>
      <w:r w:rsidRPr="00120993">
        <w:t xml:space="preserve"> </w:t>
      </w:r>
      <w:proofErr w:type="spellStart"/>
      <w:r w:rsidRPr="00120993">
        <w:t>Symp</w:t>
      </w:r>
      <w:proofErr w:type="spellEnd"/>
      <w:r w:rsidRPr="00120993">
        <w:t xml:space="preserve"> Quant Biol. 1957 Jan 1;22:395–408. </w:t>
      </w:r>
    </w:p>
    <w:p w14:paraId="1E5756C3" w14:textId="77777777" w:rsidR="00120993" w:rsidRPr="00120993" w:rsidRDefault="00120993" w:rsidP="00120993">
      <w:pPr>
        <w:pStyle w:val="Bibliography"/>
      </w:pPr>
      <w:r w:rsidRPr="00120993">
        <w:t>51.</w:t>
      </w:r>
      <w:r w:rsidRPr="00120993">
        <w:tab/>
        <w:t xml:space="preserve">Zimmerer KS. The Ecogeography of Andean Potatoes: Versatility in farm regions and fields can aid sustainable development. BioScience. 1998 Jun 1;48(6):445–54. </w:t>
      </w:r>
    </w:p>
    <w:p w14:paraId="17A82B11" w14:textId="77777777" w:rsidR="00120993" w:rsidRPr="00120993" w:rsidRDefault="00120993" w:rsidP="00120993">
      <w:pPr>
        <w:pStyle w:val="Bibliography"/>
      </w:pPr>
      <w:r w:rsidRPr="00120993">
        <w:t>52.</w:t>
      </w:r>
      <w:r w:rsidRPr="00120993">
        <w:tab/>
        <w:t xml:space="preserve">Ovchinnikova A, Krylova E, Gavrilenko T, Smekalova T, Zhuk M, Knapp S, et al. Taxonomy of cultivated potatoes (Solanum section Petota: Solanaceae). Bot J Linn Soc. 2011 Feb;165(2):107–55. </w:t>
      </w:r>
    </w:p>
    <w:p w14:paraId="2988F5CE" w14:textId="77777777" w:rsidR="00120993" w:rsidRPr="00120993" w:rsidRDefault="00120993" w:rsidP="00120993">
      <w:pPr>
        <w:pStyle w:val="Bibliography"/>
      </w:pPr>
      <w:r w:rsidRPr="00120993">
        <w:lastRenderedPageBreak/>
        <w:t>53.</w:t>
      </w:r>
      <w:r w:rsidRPr="00120993">
        <w:tab/>
        <w:t xml:space="preserve">Morales Garzón FJ. Sociedades precolombinas asociadas a la domesticación y cultivo de la papa (Solanum tuberosum) en Sudamérica. Rev </w:t>
      </w:r>
      <w:proofErr w:type="spellStart"/>
      <w:r w:rsidRPr="00120993">
        <w:t>Latinoam</w:t>
      </w:r>
      <w:proofErr w:type="spellEnd"/>
      <w:r w:rsidRPr="00120993">
        <w:t xml:space="preserve"> Papa. 2007;14(1):1–9. </w:t>
      </w:r>
    </w:p>
    <w:p w14:paraId="064AB662" w14:textId="77777777" w:rsidR="00120993" w:rsidRPr="00120993" w:rsidRDefault="00120993" w:rsidP="00120993">
      <w:pPr>
        <w:pStyle w:val="Bibliography"/>
      </w:pPr>
      <w:r w:rsidRPr="00120993">
        <w:t>54.</w:t>
      </w:r>
      <w:r w:rsidRPr="00120993">
        <w:tab/>
        <w:t xml:space="preserve">Spooner DM, Alvarez N, Peralta IE, Clausen AM. Taxonomy of Wild Potatoes and Their Relatives in Southern South America (solanum Sects. Petota and </w:t>
      </w:r>
      <w:proofErr w:type="spellStart"/>
      <w:r w:rsidRPr="00120993">
        <w:t>Etuberosum</w:t>
      </w:r>
      <w:proofErr w:type="spellEnd"/>
      <w:r w:rsidRPr="00120993">
        <w:t xml:space="preserve">). Syst Bot </w:t>
      </w:r>
      <w:proofErr w:type="spellStart"/>
      <w:r w:rsidRPr="00120993">
        <w:t>Monogr</w:t>
      </w:r>
      <w:proofErr w:type="spellEnd"/>
      <w:r w:rsidRPr="00120993">
        <w:t xml:space="preserve">. 2016;100:1–240. </w:t>
      </w:r>
    </w:p>
    <w:p w14:paraId="7B437935" w14:textId="77777777" w:rsidR="00120993" w:rsidRPr="00120993" w:rsidRDefault="00120993" w:rsidP="00120993">
      <w:pPr>
        <w:pStyle w:val="Bibliography"/>
      </w:pPr>
      <w:r w:rsidRPr="00120993">
        <w:t>55.</w:t>
      </w:r>
      <w:r w:rsidRPr="00120993">
        <w:tab/>
        <w:t xml:space="preserve">Hijmans RJ, Spooner DM. Geographic distribution of wild potato species. Am J Bot. 2001 Nov;88(11):2101–12. </w:t>
      </w:r>
    </w:p>
    <w:p w14:paraId="668DDB84" w14:textId="77777777" w:rsidR="00120993" w:rsidRPr="00120993" w:rsidRDefault="00120993" w:rsidP="00120993">
      <w:pPr>
        <w:pStyle w:val="Bibliography"/>
      </w:pPr>
      <w:r w:rsidRPr="00120993">
        <w:t>56.</w:t>
      </w:r>
      <w:r w:rsidRPr="00120993">
        <w:tab/>
        <w:t xml:space="preserve">Ivins JD, Bremner PM. Growth, Development and Yield in the Potato. Outlook Agric. 1965 Jun 1;4(5):211–7. </w:t>
      </w:r>
    </w:p>
    <w:p w14:paraId="6B2B3B21" w14:textId="77777777" w:rsidR="00120993" w:rsidRPr="00120993" w:rsidRDefault="00120993" w:rsidP="00120993">
      <w:pPr>
        <w:pStyle w:val="Bibliography"/>
      </w:pPr>
      <w:r w:rsidRPr="00120993">
        <w:t>57.</w:t>
      </w:r>
      <w:r w:rsidRPr="00120993">
        <w:tab/>
        <w:t xml:space="preserve">Johnson DA. Potato health management. Potato Health </w:t>
      </w:r>
      <w:proofErr w:type="spellStart"/>
      <w:r w:rsidRPr="00120993">
        <w:t>Manag</w:t>
      </w:r>
      <w:proofErr w:type="spellEnd"/>
      <w:r w:rsidRPr="00120993">
        <w:t xml:space="preserve"> [Internet]. 2008 [cited 2023 Nov 21];(Ed.2). Available from: https://www.cabdirect.org/cabdirect/abstract/20083012264</w:t>
      </w:r>
    </w:p>
    <w:p w14:paraId="74885B91" w14:textId="77777777" w:rsidR="00120993" w:rsidRPr="00120993" w:rsidRDefault="00120993" w:rsidP="00120993">
      <w:pPr>
        <w:pStyle w:val="Bibliography"/>
      </w:pPr>
      <w:r w:rsidRPr="00120993">
        <w:t>58.</w:t>
      </w:r>
      <w:r w:rsidRPr="00120993">
        <w:tab/>
        <w:t xml:space="preserve">Jones CR, Michaels TE, Schmitz Carley C, Rosen CJ, Shannon LM. Nitrogen uptake and utilization in advanced fresh-market red potato breeding lines. Crop Sci. 2021;61(2):878–95. </w:t>
      </w:r>
    </w:p>
    <w:p w14:paraId="2E2DD02C" w14:textId="77777777" w:rsidR="00120993" w:rsidRPr="00120993" w:rsidRDefault="00120993" w:rsidP="00120993">
      <w:pPr>
        <w:pStyle w:val="Bibliography"/>
      </w:pPr>
      <w:r w:rsidRPr="00120993">
        <w:t>59.</w:t>
      </w:r>
      <w:r w:rsidRPr="00120993">
        <w:tab/>
        <w:t xml:space="preserve">Jong HD, Jong WD, Sieczka JB. The Complete Book of Potatoes: What Every Grower and Gardener Needs to Know. Timber Press; 2011. 259 p. </w:t>
      </w:r>
    </w:p>
    <w:p w14:paraId="2E9803A0" w14:textId="77777777" w:rsidR="00120993" w:rsidRPr="00120993" w:rsidRDefault="00120993" w:rsidP="00120993">
      <w:pPr>
        <w:pStyle w:val="Bibliography"/>
      </w:pPr>
      <w:r w:rsidRPr="00120993">
        <w:t>60.</w:t>
      </w:r>
      <w:r w:rsidRPr="00120993">
        <w:tab/>
        <w:t xml:space="preserve">Kleinkopf GE, Westermann DT, Dwelle RB. Dry Matter Production and Nitrogen Utilization by Six Potato Cultivars1. </w:t>
      </w:r>
      <w:proofErr w:type="spellStart"/>
      <w:r w:rsidRPr="00120993">
        <w:t>Agron</w:t>
      </w:r>
      <w:proofErr w:type="spellEnd"/>
      <w:r w:rsidRPr="00120993">
        <w:t xml:space="preserve"> J. 1981;73(5):799–802. </w:t>
      </w:r>
    </w:p>
    <w:p w14:paraId="18CFCA39" w14:textId="77777777" w:rsidR="00120993" w:rsidRPr="00120993" w:rsidRDefault="00120993" w:rsidP="00120993">
      <w:pPr>
        <w:pStyle w:val="Bibliography"/>
      </w:pPr>
      <w:r w:rsidRPr="00120993">
        <w:t>61.</w:t>
      </w:r>
      <w:r w:rsidRPr="00120993">
        <w:tab/>
        <w:t xml:space="preserve">Ospina CA, Lammerts van Bueren ET, Allefs JJHM, Engel B, van der Putten PEL, van der Linden CG, et al. Diversity of crop development traits and nitrogen use efficiency among potato cultivars grown under contrasting nitrogen regimes. Euphytica. 2014 Sep 1;199(1):13–29. </w:t>
      </w:r>
    </w:p>
    <w:p w14:paraId="768DAFEA" w14:textId="77777777" w:rsidR="00120993" w:rsidRPr="00120993" w:rsidRDefault="00120993" w:rsidP="00120993">
      <w:pPr>
        <w:pStyle w:val="Bibliography"/>
      </w:pPr>
      <w:r w:rsidRPr="00120993">
        <w:t>62.</w:t>
      </w:r>
      <w:r w:rsidRPr="00120993">
        <w:tab/>
        <w:t xml:space="preserve">Hewitt EJ. Chapter 2: Inorganic nutirtion of plants. In: Plant Physiology, A Treatise. New York: Academic Press; 1963. p. 137–360. </w:t>
      </w:r>
    </w:p>
    <w:p w14:paraId="34A2A197" w14:textId="77777777" w:rsidR="00120993" w:rsidRPr="00120993" w:rsidRDefault="00120993" w:rsidP="00120993">
      <w:pPr>
        <w:pStyle w:val="Bibliography"/>
      </w:pPr>
      <w:r w:rsidRPr="00120993">
        <w:t>63.</w:t>
      </w:r>
      <w:r w:rsidRPr="00120993">
        <w:tab/>
        <w:t xml:space="preserve">Schum A, Meise P, Jansen G, Seddig S, Ordon F. Evaluation of nitrogen efficiency associated traits of starch potato cultivars under in vitro conditions. Plant Cell Tissue Organ Cult PCTOC. 2017 Sep 1;130(3):651–65. </w:t>
      </w:r>
    </w:p>
    <w:p w14:paraId="5E1DE1D0" w14:textId="77777777" w:rsidR="00120993" w:rsidRPr="00120993" w:rsidRDefault="00120993" w:rsidP="00120993">
      <w:pPr>
        <w:pStyle w:val="Bibliography"/>
      </w:pPr>
      <w:r w:rsidRPr="00120993">
        <w:t>64.</w:t>
      </w:r>
      <w:r w:rsidRPr="00120993">
        <w:tab/>
        <w:t xml:space="preserve">Sommerfeldt TG, Knutson KW. Greenhouse study of early potato growth response to soil temperature, bulk density and nitrogen fertilizer. Am Potato J. 1968 Jul 1;45(7):231–7. </w:t>
      </w:r>
    </w:p>
    <w:p w14:paraId="3B6CDF1A" w14:textId="77777777" w:rsidR="00120993" w:rsidRPr="00120993" w:rsidRDefault="00120993" w:rsidP="00120993">
      <w:pPr>
        <w:pStyle w:val="Bibliography"/>
      </w:pPr>
      <w:r w:rsidRPr="00120993">
        <w:t>65.</w:t>
      </w:r>
      <w:r w:rsidRPr="00120993">
        <w:tab/>
        <w:t xml:space="preserve">Tiemens-Hulscher M, Lammerts van Bueren ET, Struik PC. Identifying nitrogen-efficient potato cultivars for organic farming. Euphytica. 2014 Sep 1;199(1):137–54. </w:t>
      </w:r>
    </w:p>
    <w:p w14:paraId="5AB7A98F" w14:textId="77777777" w:rsidR="00120993" w:rsidRPr="00120993" w:rsidRDefault="00120993" w:rsidP="00120993">
      <w:pPr>
        <w:pStyle w:val="Bibliography"/>
      </w:pPr>
      <w:r w:rsidRPr="00120993">
        <w:t>66.</w:t>
      </w:r>
      <w:r w:rsidRPr="00120993">
        <w:tab/>
        <w:t xml:space="preserve">Getahun BB, Kassie MM, Visser RGF, van der Linden CG. Genetic Diversity of Potato Cultivars for Nitrogen Use Efficiency Under Contrasting Nitrogen Regimes. Potato Res. 2020 Jun 1;63(2):267–90. </w:t>
      </w:r>
    </w:p>
    <w:p w14:paraId="52F0A6DE" w14:textId="77777777" w:rsidR="00120993" w:rsidRPr="00120993" w:rsidRDefault="00120993" w:rsidP="00120993">
      <w:pPr>
        <w:pStyle w:val="Bibliography"/>
      </w:pPr>
      <w:r w:rsidRPr="00120993">
        <w:lastRenderedPageBreak/>
        <w:t>67.</w:t>
      </w:r>
      <w:r w:rsidRPr="00120993">
        <w:tab/>
        <w:t xml:space="preserve">Stefaniak TR, Fitzcollins S, Figueroa R, Thompson AL, Schmitz Carley C, Shannon LM. Genotype and Variable Nitrogen Effects on Tuber Yield and Quality for Red Fresh Market Potatoes in Minnesota. Agronomy. 2021 Feb;11(2):255. </w:t>
      </w:r>
    </w:p>
    <w:p w14:paraId="753E7D45" w14:textId="77777777" w:rsidR="00120993" w:rsidRPr="00120993" w:rsidRDefault="00120993" w:rsidP="00120993">
      <w:pPr>
        <w:pStyle w:val="Bibliography"/>
      </w:pPr>
      <w:r w:rsidRPr="00120993">
        <w:t>68.</w:t>
      </w:r>
      <w:r w:rsidRPr="00120993">
        <w:tab/>
        <w:t xml:space="preserve">Cook OF. Staircase farms of the ancients. National Geographic Magazine. 1916;29(5):474–534. </w:t>
      </w:r>
    </w:p>
    <w:p w14:paraId="7958AC1C" w14:textId="77777777" w:rsidR="00120993" w:rsidRPr="00120993" w:rsidRDefault="00120993" w:rsidP="00120993">
      <w:pPr>
        <w:pStyle w:val="Bibliography"/>
      </w:pPr>
      <w:r w:rsidRPr="00120993">
        <w:t>69.</w:t>
      </w:r>
      <w:r w:rsidRPr="00120993">
        <w:tab/>
        <w:t xml:space="preserve">del Rio AH, Bamberg JB, Huaman Z. Assessing changes in the genetic diversity of potato gene banks.1. Effects of seed increase. </w:t>
      </w:r>
      <w:proofErr w:type="spellStart"/>
      <w:r w:rsidRPr="00120993">
        <w:t>Theor</w:t>
      </w:r>
      <w:proofErr w:type="spellEnd"/>
      <w:r w:rsidRPr="00120993">
        <w:t xml:space="preserve"> Appl Genet. 1997 Jul 1;95(1):191–8. </w:t>
      </w:r>
    </w:p>
    <w:p w14:paraId="59CFAB87" w14:textId="77777777" w:rsidR="00120993" w:rsidRPr="00120993" w:rsidRDefault="00120993" w:rsidP="00120993">
      <w:pPr>
        <w:pStyle w:val="Bibliography"/>
      </w:pPr>
      <w:r w:rsidRPr="00120993">
        <w:t>70.</w:t>
      </w:r>
      <w:r w:rsidRPr="00120993">
        <w:tab/>
        <w:t>R Core Team. R: A Language and Environment for Statistical Computing [Internet]. Vienna, Austria: R Foundation for Statistical Computing; 2023. Available from: https://www.R-project.org/</w:t>
      </w:r>
    </w:p>
    <w:p w14:paraId="0EF42F8A" w14:textId="77777777" w:rsidR="00120993" w:rsidRPr="00120993" w:rsidRDefault="00120993" w:rsidP="00120993">
      <w:pPr>
        <w:pStyle w:val="Bibliography"/>
      </w:pPr>
      <w:r w:rsidRPr="00120993">
        <w:t>71.</w:t>
      </w:r>
      <w:r w:rsidRPr="00120993">
        <w:tab/>
        <w:t xml:space="preserve">Wickham H, Averick M, Bryan J, Chang W, McGowan LD, François R, et al. Welcome to the tidyverse. J Open Source </w:t>
      </w:r>
      <w:proofErr w:type="spellStart"/>
      <w:r w:rsidRPr="00120993">
        <w:t>Softw</w:t>
      </w:r>
      <w:proofErr w:type="spellEnd"/>
      <w:r w:rsidRPr="00120993">
        <w:t xml:space="preserve">. 2019;4(43):1686. </w:t>
      </w:r>
    </w:p>
    <w:p w14:paraId="48D07E46" w14:textId="77777777" w:rsidR="00120993" w:rsidRPr="00120993" w:rsidRDefault="00120993" w:rsidP="00120993">
      <w:pPr>
        <w:pStyle w:val="Bibliography"/>
      </w:pPr>
      <w:r w:rsidRPr="00120993">
        <w:t>72.</w:t>
      </w:r>
      <w:r w:rsidRPr="00120993">
        <w:tab/>
        <w:t xml:space="preserve">Benjamini Y, Hochberg Y. Controlling the False Discovery Rate: A Practical and Powerful Approach to Multiple Testing. J R Stat Soc Ser B </w:t>
      </w:r>
      <w:proofErr w:type="spellStart"/>
      <w:r w:rsidRPr="00120993">
        <w:t>Methodol</w:t>
      </w:r>
      <w:proofErr w:type="spellEnd"/>
      <w:r w:rsidRPr="00120993">
        <w:t xml:space="preserve">. 1995;57(1):289–300. </w:t>
      </w:r>
    </w:p>
    <w:p w14:paraId="018925AA" w14:textId="77777777" w:rsidR="00120993" w:rsidRPr="00120993" w:rsidRDefault="00120993" w:rsidP="00120993">
      <w:pPr>
        <w:pStyle w:val="Bibliography"/>
      </w:pPr>
      <w:r w:rsidRPr="00120993">
        <w:t>73.</w:t>
      </w:r>
      <w:r w:rsidRPr="00120993">
        <w:tab/>
        <w:t xml:space="preserve">Behling WL, Douches DS. The Effect of Self-Compatibility Factors on Interspecific Compatibility in Solanum Section Petota. Plants Basel Switz. 2023 Apr 20;12(8):1709. </w:t>
      </w:r>
    </w:p>
    <w:p w14:paraId="0576A342" w14:textId="77777777" w:rsidR="00120993" w:rsidRPr="00120993" w:rsidRDefault="00120993" w:rsidP="00120993">
      <w:pPr>
        <w:pStyle w:val="Bibliography"/>
      </w:pPr>
      <w:r w:rsidRPr="00120993">
        <w:t>74.</w:t>
      </w:r>
      <w:r w:rsidRPr="00120993">
        <w:tab/>
        <w:t xml:space="preserve">Stone JL. Molecular mechanisms underlying the breakdown of gametophytic self-incompatibility. Q Rev Biol. 2002 Mar;77(1):17–32. </w:t>
      </w:r>
    </w:p>
    <w:p w14:paraId="3361CCCE" w14:textId="77777777" w:rsidR="00120993" w:rsidRPr="00120993" w:rsidRDefault="00120993" w:rsidP="00120993">
      <w:pPr>
        <w:pStyle w:val="Bibliography"/>
      </w:pPr>
      <w:r w:rsidRPr="00120993">
        <w:t>75.</w:t>
      </w:r>
      <w:r w:rsidRPr="00120993">
        <w:tab/>
        <w:t xml:space="preserve">Lande R, </w:t>
      </w:r>
      <w:proofErr w:type="spellStart"/>
      <w:r w:rsidRPr="00120993">
        <w:t>Porcher</w:t>
      </w:r>
      <w:proofErr w:type="spellEnd"/>
      <w:r w:rsidRPr="00120993">
        <w:t xml:space="preserve"> E. Maintenance of Quantitative Genetic Variance Under Partial Self-Fertilization, with Implications for Evolution of Selfing. Genetics. 2015 Jul 1;200(3):891–906. </w:t>
      </w:r>
    </w:p>
    <w:p w14:paraId="49FAD829" w14:textId="77777777" w:rsidR="00120993" w:rsidRPr="00120993" w:rsidRDefault="00120993" w:rsidP="00120993">
      <w:pPr>
        <w:pStyle w:val="Bibliography"/>
      </w:pPr>
      <w:r w:rsidRPr="00120993">
        <w:t>76.</w:t>
      </w:r>
      <w:r w:rsidRPr="00120993">
        <w:tab/>
        <w:t xml:space="preserve">Hardigan MA, Laimbeer FPE, Newton L, Crisovan E, Hamilton JP, Vaillancourt B, et al. Genome diversity of tuber-bearing Solanum uncovers complex evolutionary history and targets of domestication in the cultivated potato. Proc Natl </w:t>
      </w:r>
      <w:proofErr w:type="spellStart"/>
      <w:r w:rsidRPr="00120993">
        <w:t>Acad</w:t>
      </w:r>
      <w:proofErr w:type="spellEnd"/>
      <w:r w:rsidRPr="00120993">
        <w:t xml:space="preserve"> Sci. 2017 Nov 14;114(46):E9999–10008. </w:t>
      </w:r>
    </w:p>
    <w:p w14:paraId="37436C82" w14:textId="77777777" w:rsidR="00120993" w:rsidRPr="00120993" w:rsidRDefault="00120993" w:rsidP="00120993">
      <w:pPr>
        <w:pStyle w:val="Bibliography"/>
      </w:pPr>
      <w:r w:rsidRPr="00120993">
        <w:t>77.</w:t>
      </w:r>
      <w:r w:rsidRPr="00120993">
        <w:tab/>
        <w:t xml:space="preserve">Kyriakidou M, Anglin NL, Ellis D, Tai HH, Strömvik MV. Genome assembly of six polyploid potato genomes. Sci Data. 2020 Mar 11;7(1):88. </w:t>
      </w:r>
    </w:p>
    <w:p w14:paraId="30A67DA9" w14:textId="77777777" w:rsidR="00120993" w:rsidRPr="00120993" w:rsidRDefault="00120993" w:rsidP="00120993">
      <w:pPr>
        <w:pStyle w:val="Bibliography"/>
      </w:pPr>
      <w:r w:rsidRPr="00120993">
        <w:t>78.</w:t>
      </w:r>
      <w:r w:rsidRPr="00120993">
        <w:tab/>
        <w:t xml:space="preserve">Ronfort J, Jenczewski E, Bataillon T, Rousset F. Analysis of Population Structure in Autotetraploid Species. Genetics. 1998 Oct 1;150(2):921–30. </w:t>
      </w:r>
    </w:p>
    <w:p w14:paraId="71603F67" w14:textId="139B11A8" w:rsidR="004D5361" w:rsidRDefault="004D5361" w:rsidP="00060312">
      <w:pPr>
        <w:pStyle w:val="Bibliography"/>
        <w:pPrChange w:id="86" w:author="Husain Agha" w:date="2024-05-24T14:26:00Z">
          <w:pPr>
            <w:spacing w:line="480" w:lineRule="auto"/>
            <w:jc w:val="both"/>
          </w:pPr>
        </w:pPrChange>
      </w:pPr>
      <w:r>
        <w:fldChar w:fldCharType="end"/>
      </w:r>
      <w:r w:rsidR="00265F77">
        <w:br w:type="page"/>
      </w:r>
    </w:p>
    <w:p w14:paraId="11B9AE7C" w14:textId="262A52D3" w:rsidR="004D5361" w:rsidRDefault="004D5361" w:rsidP="004D5361">
      <w:pPr>
        <w:spacing w:line="480" w:lineRule="auto"/>
      </w:pPr>
      <w:r w:rsidRPr="004D5361">
        <w:lastRenderedPageBreak/>
        <w:t>Table 1: List of species and accession numbers, their respective ploidy levels and improvement statuses, as well as the number of unique genotypes included in each field year (N).</w:t>
      </w:r>
    </w:p>
    <w:p w14:paraId="4EC222F5" w14:textId="77777777" w:rsidR="004D5361" w:rsidRPr="004D5361" w:rsidRDefault="004D5361" w:rsidP="004D5361"/>
    <w:tbl>
      <w:tblPr>
        <w:tblW w:w="4910" w:type="pct"/>
        <w:jc w:val="center"/>
        <w:tblBorders>
          <w:top w:val="nil"/>
          <w:left w:val="nil"/>
          <w:bottom w:val="nil"/>
          <w:right w:val="nil"/>
          <w:insideH w:val="nil"/>
          <w:insideV w:val="nil"/>
        </w:tblBorders>
        <w:tblLook w:val="0600" w:firstRow="0" w:lastRow="0" w:firstColumn="0" w:lastColumn="0" w:noHBand="1" w:noVBand="1"/>
      </w:tblPr>
      <w:tblGrid>
        <w:gridCol w:w="3560"/>
        <w:gridCol w:w="1389"/>
        <w:gridCol w:w="848"/>
        <w:gridCol w:w="1697"/>
        <w:gridCol w:w="848"/>
        <w:gridCol w:w="756"/>
        <w:gridCol w:w="94"/>
      </w:tblGrid>
      <w:tr w:rsidR="004D5361" w:rsidRPr="004D5361" w14:paraId="3D7C3882" w14:textId="77777777" w:rsidTr="004D5361">
        <w:trPr>
          <w:gridAfter w:val="1"/>
          <w:wAfter w:w="51" w:type="pct"/>
          <w:cantSplit/>
          <w:trHeight w:val="159"/>
          <w:jc w:val="center"/>
        </w:trPr>
        <w:tc>
          <w:tcPr>
            <w:tcW w:w="1937" w:type="pct"/>
            <w:tcBorders>
              <w:top w:val="single" w:sz="12" w:space="0" w:color="000000"/>
              <w:left w:val="nil"/>
              <w:bottom w:val="nil"/>
              <w:right w:val="nil"/>
            </w:tcBorders>
            <w:tcMar>
              <w:top w:w="0" w:type="dxa"/>
              <w:left w:w="0" w:type="dxa"/>
              <w:bottom w:w="0" w:type="dxa"/>
              <w:right w:w="0" w:type="dxa"/>
            </w:tcMar>
            <w:vAlign w:val="center"/>
          </w:tcPr>
          <w:p w14:paraId="1B6782CC" w14:textId="77777777" w:rsidR="004D5361" w:rsidRPr="004D5361" w:rsidRDefault="004D5361" w:rsidP="004D5361">
            <w:pPr>
              <w:spacing w:line="480" w:lineRule="auto"/>
              <w:rPr>
                <w:b/>
              </w:rPr>
            </w:pPr>
          </w:p>
        </w:tc>
        <w:tc>
          <w:tcPr>
            <w:tcW w:w="756" w:type="pct"/>
            <w:tcBorders>
              <w:top w:val="single" w:sz="12" w:space="0" w:color="000000"/>
              <w:left w:val="nil"/>
              <w:bottom w:val="nil"/>
              <w:right w:val="nil"/>
            </w:tcBorders>
            <w:tcMar>
              <w:top w:w="0" w:type="dxa"/>
              <w:left w:w="0" w:type="dxa"/>
              <w:bottom w:w="0" w:type="dxa"/>
              <w:right w:w="0" w:type="dxa"/>
            </w:tcMar>
            <w:vAlign w:val="center"/>
          </w:tcPr>
          <w:p w14:paraId="6D1184FA" w14:textId="77777777" w:rsidR="004D5361" w:rsidRPr="004D5361" w:rsidRDefault="004D5361" w:rsidP="004D5361">
            <w:pPr>
              <w:spacing w:line="480" w:lineRule="auto"/>
              <w:rPr>
                <w:b/>
              </w:rPr>
            </w:pPr>
          </w:p>
        </w:tc>
        <w:tc>
          <w:tcPr>
            <w:tcW w:w="461" w:type="pct"/>
            <w:tcBorders>
              <w:top w:val="single" w:sz="12" w:space="0" w:color="000000"/>
              <w:left w:val="nil"/>
              <w:bottom w:val="nil"/>
              <w:right w:val="nil"/>
            </w:tcBorders>
            <w:tcMar>
              <w:top w:w="0" w:type="dxa"/>
              <w:left w:w="0" w:type="dxa"/>
              <w:bottom w:w="0" w:type="dxa"/>
              <w:right w:w="0" w:type="dxa"/>
            </w:tcMar>
            <w:vAlign w:val="center"/>
          </w:tcPr>
          <w:p w14:paraId="542765DA" w14:textId="77777777" w:rsidR="004D5361" w:rsidRPr="004D5361" w:rsidRDefault="004D5361" w:rsidP="004D5361">
            <w:pPr>
              <w:spacing w:line="480" w:lineRule="auto"/>
              <w:rPr>
                <w:b/>
              </w:rPr>
            </w:pPr>
          </w:p>
        </w:tc>
        <w:tc>
          <w:tcPr>
            <w:tcW w:w="923" w:type="pct"/>
            <w:tcBorders>
              <w:top w:val="single" w:sz="12" w:space="0" w:color="000000"/>
              <w:left w:val="nil"/>
              <w:bottom w:val="nil"/>
              <w:right w:val="nil"/>
            </w:tcBorders>
            <w:tcMar>
              <w:top w:w="0" w:type="dxa"/>
              <w:left w:w="0" w:type="dxa"/>
              <w:bottom w:w="0" w:type="dxa"/>
              <w:right w:w="0" w:type="dxa"/>
            </w:tcMar>
            <w:vAlign w:val="bottom"/>
          </w:tcPr>
          <w:p w14:paraId="067B3FEE" w14:textId="77777777" w:rsidR="004D5361" w:rsidRPr="004D5361" w:rsidRDefault="004D5361" w:rsidP="004D5361">
            <w:pPr>
              <w:spacing w:line="480" w:lineRule="auto"/>
              <w:rPr>
                <w:b/>
              </w:rPr>
            </w:pPr>
          </w:p>
        </w:tc>
        <w:tc>
          <w:tcPr>
            <w:tcW w:w="872" w:type="pct"/>
            <w:gridSpan w:val="2"/>
            <w:tcBorders>
              <w:top w:val="single" w:sz="12" w:space="0" w:color="000000"/>
              <w:left w:val="nil"/>
              <w:bottom w:val="nil"/>
            </w:tcBorders>
            <w:tcMar>
              <w:top w:w="0" w:type="dxa"/>
              <w:left w:w="0" w:type="dxa"/>
              <w:bottom w:w="0" w:type="dxa"/>
              <w:right w:w="0" w:type="dxa"/>
            </w:tcMar>
            <w:vAlign w:val="bottom"/>
          </w:tcPr>
          <w:p w14:paraId="415037DF" w14:textId="77777777" w:rsidR="004D5361" w:rsidRPr="004D5361" w:rsidRDefault="004D5361" w:rsidP="004D5361">
            <w:pPr>
              <w:spacing w:line="480" w:lineRule="auto"/>
              <w:jc w:val="center"/>
              <w:rPr>
                <w:b/>
              </w:rPr>
            </w:pPr>
            <w:r w:rsidRPr="004D5361">
              <w:rPr>
                <w:b/>
              </w:rPr>
              <w:t>N</w:t>
            </w:r>
          </w:p>
        </w:tc>
      </w:tr>
      <w:tr w:rsidR="004D5361" w:rsidRPr="004D5361" w14:paraId="57D57DD3"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190AC8A" w14:textId="77777777" w:rsidR="004D5361" w:rsidRPr="004D5361" w:rsidRDefault="004D5361" w:rsidP="004D5361">
            <w:pPr>
              <w:spacing w:line="480" w:lineRule="auto"/>
              <w:rPr>
                <w:b/>
              </w:rPr>
            </w:pPr>
            <w:r w:rsidRPr="004D5361">
              <w:rPr>
                <w:b/>
              </w:rPr>
              <w:t>Species</w:t>
            </w:r>
          </w:p>
        </w:tc>
        <w:tc>
          <w:tcPr>
            <w:tcW w:w="756" w:type="pct"/>
            <w:tcBorders>
              <w:top w:val="nil"/>
              <w:left w:val="nil"/>
              <w:bottom w:val="nil"/>
              <w:right w:val="nil"/>
            </w:tcBorders>
            <w:tcMar>
              <w:top w:w="0" w:type="dxa"/>
              <w:left w:w="0" w:type="dxa"/>
              <w:bottom w:w="0" w:type="dxa"/>
              <w:right w:w="0" w:type="dxa"/>
            </w:tcMar>
            <w:vAlign w:val="center"/>
          </w:tcPr>
          <w:p w14:paraId="063817C2" w14:textId="77777777" w:rsidR="004D5361" w:rsidRPr="004D5361" w:rsidRDefault="004D5361" w:rsidP="004D5361">
            <w:pPr>
              <w:spacing w:line="480" w:lineRule="auto"/>
              <w:rPr>
                <w:b/>
              </w:rPr>
            </w:pPr>
            <w:r w:rsidRPr="004D5361">
              <w:rPr>
                <w:b/>
              </w:rPr>
              <w:t>Accession</w:t>
            </w:r>
          </w:p>
        </w:tc>
        <w:tc>
          <w:tcPr>
            <w:tcW w:w="461" w:type="pct"/>
            <w:tcBorders>
              <w:top w:val="nil"/>
              <w:left w:val="nil"/>
              <w:bottom w:val="nil"/>
              <w:right w:val="nil"/>
            </w:tcBorders>
            <w:tcMar>
              <w:top w:w="0" w:type="dxa"/>
              <w:left w:w="0" w:type="dxa"/>
              <w:bottom w:w="0" w:type="dxa"/>
              <w:right w:w="0" w:type="dxa"/>
            </w:tcMar>
            <w:vAlign w:val="center"/>
          </w:tcPr>
          <w:p w14:paraId="30F416FD" w14:textId="77777777" w:rsidR="004D5361" w:rsidRPr="004D5361" w:rsidRDefault="004D5361" w:rsidP="004D5361">
            <w:pPr>
              <w:spacing w:line="480" w:lineRule="auto"/>
              <w:rPr>
                <w:b/>
              </w:rPr>
            </w:pPr>
            <w:r w:rsidRPr="004D5361">
              <w:rPr>
                <w:b/>
              </w:rPr>
              <w:t>Ploidy</w:t>
            </w:r>
          </w:p>
        </w:tc>
        <w:tc>
          <w:tcPr>
            <w:tcW w:w="923" w:type="pct"/>
            <w:tcBorders>
              <w:top w:val="nil"/>
              <w:left w:val="nil"/>
              <w:bottom w:val="nil"/>
              <w:right w:val="nil"/>
            </w:tcBorders>
            <w:tcMar>
              <w:top w:w="0" w:type="dxa"/>
              <w:left w:w="0" w:type="dxa"/>
              <w:bottom w:w="0" w:type="dxa"/>
              <w:right w:w="0" w:type="dxa"/>
            </w:tcMar>
            <w:vAlign w:val="center"/>
          </w:tcPr>
          <w:p w14:paraId="1F22B384" w14:textId="77777777" w:rsidR="004D5361" w:rsidRPr="004D5361" w:rsidRDefault="004D5361" w:rsidP="004D5361">
            <w:pPr>
              <w:spacing w:line="480" w:lineRule="auto"/>
              <w:rPr>
                <w:b/>
              </w:rPr>
            </w:pPr>
            <w:r w:rsidRPr="004D5361">
              <w:rPr>
                <w:b/>
              </w:rPr>
              <w:t>Improvement</w:t>
            </w:r>
          </w:p>
        </w:tc>
        <w:tc>
          <w:tcPr>
            <w:tcW w:w="461" w:type="pct"/>
            <w:tcBorders>
              <w:top w:val="nil"/>
              <w:left w:val="nil"/>
              <w:bottom w:val="nil"/>
              <w:right w:val="nil"/>
            </w:tcBorders>
            <w:tcMar>
              <w:top w:w="0" w:type="dxa"/>
              <w:left w:w="0" w:type="dxa"/>
              <w:bottom w:w="0" w:type="dxa"/>
              <w:right w:w="0" w:type="dxa"/>
            </w:tcMar>
            <w:vAlign w:val="center"/>
          </w:tcPr>
          <w:p w14:paraId="114D8CFF" w14:textId="77777777" w:rsidR="004D5361" w:rsidRPr="004D5361" w:rsidRDefault="004D5361" w:rsidP="004D5361">
            <w:pPr>
              <w:spacing w:line="480" w:lineRule="auto"/>
              <w:jc w:val="center"/>
              <w:rPr>
                <w:b/>
              </w:rPr>
            </w:pPr>
            <w:r w:rsidRPr="004D5361">
              <w:rPr>
                <w:b/>
              </w:rPr>
              <w:t>2022</w:t>
            </w:r>
          </w:p>
        </w:tc>
        <w:tc>
          <w:tcPr>
            <w:tcW w:w="461" w:type="pct"/>
            <w:gridSpan w:val="2"/>
            <w:tcBorders>
              <w:top w:val="nil"/>
              <w:left w:val="nil"/>
              <w:bottom w:val="nil"/>
              <w:right w:val="nil"/>
            </w:tcBorders>
            <w:tcMar>
              <w:top w:w="0" w:type="dxa"/>
              <w:left w:w="0" w:type="dxa"/>
              <w:bottom w:w="0" w:type="dxa"/>
              <w:right w:w="0" w:type="dxa"/>
            </w:tcMar>
            <w:vAlign w:val="center"/>
          </w:tcPr>
          <w:p w14:paraId="6726D565" w14:textId="77777777" w:rsidR="004D5361" w:rsidRPr="004D5361" w:rsidRDefault="004D5361" w:rsidP="004D5361">
            <w:pPr>
              <w:spacing w:line="480" w:lineRule="auto"/>
              <w:jc w:val="center"/>
              <w:rPr>
                <w:b/>
              </w:rPr>
            </w:pPr>
            <w:r w:rsidRPr="004D5361">
              <w:rPr>
                <w:b/>
              </w:rPr>
              <w:t>2023</w:t>
            </w:r>
          </w:p>
        </w:tc>
      </w:tr>
      <w:tr w:rsidR="004D5361" w:rsidRPr="004D5361" w14:paraId="54FE439F"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3448E457" w14:textId="77777777" w:rsidR="004D5361" w:rsidRPr="004D5361" w:rsidRDefault="004D5361" w:rsidP="004D5361">
            <w:pPr>
              <w:spacing w:line="480" w:lineRule="auto"/>
              <w:rPr>
                <w:i/>
              </w:rPr>
            </w:pPr>
            <w:r w:rsidRPr="004D5361">
              <w:rPr>
                <w:i/>
              </w:rPr>
              <w:t>S. chacoense</w:t>
            </w:r>
          </w:p>
        </w:tc>
        <w:tc>
          <w:tcPr>
            <w:tcW w:w="756" w:type="pct"/>
            <w:tcBorders>
              <w:top w:val="nil"/>
              <w:left w:val="nil"/>
              <w:bottom w:val="nil"/>
              <w:right w:val="nil"/>
            </w:tcBorders>
            <w:tcMar>
              <w:top w:w="0" w:type="dxa"/>
              <w:left w:w="0" w:type="dxa"/>
              <w:bottom w:w="0" w:type="dxa"/>
              <w:right w:w="0" w:type="dxa"/>
            </w:tcMar>
            <w:vAlign w:val="center"/>
          </w:tcPr>
          <w:p w14:paraId="6B6CAB87" w14:textId="77777777" w:rsidR="004D5361" w:rsidRPr="004D5361" w:rsidRDefault="004D5361" w:rsidP="004D5361">
            <w:pPr>
              <w:spacing w:line="480" w:lineRule="auto"/>
            </w:pPr>
            <w:r w:rsidRPr="004D5361">
              <w:t>PI 275138</w:t>
            </w:r>
          </w:p>
        </w:tc>
        <w:tc>
          <w:tcPr>
            <w:tcW w:w="461" w:type="pct"/>
            <w:tcBorders>
              <w:top w:val="nil"/>
              <w:left w:val="nil"/>
              <w:bottom w:val="nil"/>
              <w:right w:val="nil"/>
            </w:tcBorders>
            <w:tcMar>
              <w:top w:w="0" w:type="dxa"/>
              <w:left w:w="0" w:type="dxa"/>
              <w:bottom w:w="0" w:type="dxa"/>
              <w:right w:w="0" w:type="dxa"/>
            </w:tcMar>
            <w:vAlign w:val="center"/>
          </w:tcPr>
          <w:p w14:paraId="42FD56A6"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0BF1FAD8"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5D30F075"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98596FD" w14:textId="77777777" w:rsidR="004D5361" w:rsidRPr="004D5361" w:rsidRDefault="004D5361" w:rsidP="004D5361">
            <w:pPr>
              <w:spacing w:line="480" w:lineRule="auto"/>
            </w:pPr>
            <w:r w:rsidRPr="004D5361">
              <w:t>12</w:t>
            </w:r>
          </w:p>
        </w:tc>
      </w:tr>
      <w:tr w:rsidR="004D5361" w:rsidRPr="004D5361" w14:paraId="3D9DB53C"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39751130"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5B2143E4" w14:textId="77777777" w:rsidR="004D5361" w:rsidRPr="004D5361" w:rsidRDefault="004D5361" w:rsidP="004D5361">
            <w:pPr>
              <w:spacing w:line="480" w:lineRule="auto"/>
            </w:pPr>
            <w:r w:rsidRPr="004D5361">
              <w:t>PI 230503</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636596C"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0E1144AD"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7845C6A" w14:textId="77777777" w:rsidR="004D5361" w:rsidRPr="004D5361" w:rsidRDefault="004D5361" w:rsidP="004D5361">
            <w:pPr>
              <w:spacing w:line="480" w:lineRule="auto"/>
            </w:pPr>
            <w:r w:rsidRPr="004D5361">
              <w:t>11</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3BDA37DC" w14:textId="77777777" w:rsidR="004D5361" w:rsidRPr="004D5361" w:rsidRDefault="004D5361" w:rsidP="004D5361">
            <w:pPr>
              <w:spacing w:line="480" w:lineRule="auto"/>
            </w:pPr>
            <w:r w:rsidRPr="004D5361">
              <w:t>20</w:t>
            </w:r>
          </w:p>
        </w:tc>
      </w:tr>
      <w:tr w:rsidR="004D5361" w:rsidRPr="004D5361" w14:paraId="25580C8D"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63E8F1E" w14:textId="77777777" w:rsidR="004D5361" w:rsidRPr="004D5361" w:rsidRDefault="004D5361" w:rsidP="004D5361">
            <w:pPr>
              <w:spacing w:line="480" w:lineRule="auto"/>
              <w:rPr>
                <w:i/>
              </w:rPr>
            </w:pPr>
            <w:r w:rsidRPr="004D5361">
              <w:rPr>
                <w:i/>
              </w:rPr>
              <w:t>S. kurtzianum</w:t>
            </w:r>
          </w:p>
        </w:tc>
        <w:tc>
          <w:tcPr>
            <w:tcW w:w="756" w:type="pct"/>
            <w:tcBorders>
              <w:top w:val="nil"/>
              <w:left w:val="nil"/>
              <w:bottom w:val="nil"/>
              <w:right w:val="nil"/>
            </w:tcBorders>
            <w:tcMar>
              <w:top w:w="0" w:type="dxa"/>
              <w:left w:w="0" w:type="dxa"/>
              <w:bottom w:w="0" w:type="dxa"/>
              <w:right w:w="0" w:type="dxa"/>
            </w:tcMar>
            <w:vAlign w:val="center"/>
          </w:tcPr>
          <w:p w14:paraId="09056751" w14:textId="77777777" w:rsidR="004D5361" w:rsidRPr="004D5361" w:rsidRDefault="004D5361" w:rsidP="004D5361">
            <w:pPr>
              <w:spacing w:line="480" w:lineRule="auto"/>
            </w:pPr>
            <w:r w:rsidRPr="004D5361">
              <w:t>PI 472944</w:t>
            </w:r>
          </w:p>
        </w:tc>
        <w:tc>
          <w:tcPr>
            <w:tcW w:w="461" w:type="pct"/>
            <w:tcBorders>
              <w:top w:val="nil"/>
              <w:left w:val="nil"/>
              <w:bottom w:val="nil"/>
              <w:right w:val="nil"/>
            </w:tcBorders>
            <w:tcMar>
              <w:top w:w="0" w:type="dxa"/>
              <w:left w:w="0" w:type="dxa"/>
              <w:bottom w:w="0" w:type="dxa"/>
              <w:right w:w="0" w:type="dxa"/>
            </w:tcMar>
            <w:vAlign w:val="center"/>
          </w:tcPr>
          <w:p w14:paraId="2F5933BE"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0C22C509"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2CEDA8E9"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475C6CA" w14:textId="77777777" w:rsidR="004D5361" w:rsidRPr="004D5361" w:rsidRDefault="004D5361" w:rsidP="004D5361">
            <w:pPr>
              <w:spacing w:line="480" w:lineRule="auto"/>
            </w:pPr>
            <w:r w:rsidRPr="004D5361">
              <w:t>20</w:t>
            </w:r>
          </w:p>
        </w:tc>
      </w:tr>
      <w:tr w:rsidR="004D5361" w:rsidRPr="004D5361" w14:paraId="3030C5C6"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3DE6368B" w14:textId="77777777" w:rsidR="004D5361" w:rsidRPr="004D5361" w:rsidRDefault="004D5361" w:rsidP="004D5361">
            <w:pPr>
              <w:spacing w:line="480" w:lineRule="auto"/>
              <w:rPr>
                <w:i/>
              </w:rPr>
            </w:pPr>
            <w:r w:rsidRPr="004D5361">
              <w:rPr>
                <w:i/>
              </w:rPr>
              <w:t>S. medians</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43C74A9D" w14:textId="77777777" w:rsidR="004D5361" w:rsidRPr="004D5361" w:rsidRDefault="004D5361" w:rsidP="004D5361">
            <w:pPr>
              <w:spacing w:line="480" w:lineRule="auto"/>
            </w:pPr>
            <w:r w:rsidRPr="004D5361">
              <w:t>PI 310994</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F8633E3"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6A8176E9"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3BBB49F"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530CE16C" w14:textId="77777777" w:rsidR="004D5361" w:rsidRPr="004D5361" w:rsidRDefault="004D5361" w:rsidP="004D5361">
            <w:pPr>
              <w:spacing w:line="480" w:lineRule="auto"/>
            </w:pPr>
            <w:r w:rsidRPr="004D5361">
              <w:t>20</w:t>
            </w:r>
          </w:p>
        </w:tc>
      </w:tr>
      <w:tr w:rsidR="004D5361" w:rsidRPr="004D5361" w14:paraId="3198002A"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A201917"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1C6F713B" w14:textId="77777777" w:rsidR="004D5361" w:rsidRPr="004D5361" w:rsidRDefault="004D5361" w:rsidP="004D5361">
            <w:pPr>
              <w:spacing w:line="480" w:lineRule="auto"/>
            </w:pPr>
            <w:r w:rsidRPr="004D5361">
              <w:t>PI 365344</w:t>
            </w:r>
          </w:p>
        </w:tc>
        <w:tc>
          <w:tcPr>
            <w:tcW w:w="461" w:type="pct"/>
            <w:tcBorders>
              <w:top w:val="nil"/>
              <w:left w:val="nil"/>
              <w:bottom w:val="nil"/>
              <w:right w:val="nil"/>
            </w:tcBorders>
            <w:tcMar>
              <w:top w:w="0" w:type="dxa"/>
              <w:left w:w="0" w:type="dxa"/>
              <w:bottom w:w="0" w:type="dxa"/>
              <w:right w:w="0" w:type="dxa"/>
            </w:tcMar>
            <w:vAlign w:val="center"/>
          </w:tcPr>
          <w:p w14:paraId="7A57B128"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11344BBD"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1E4A3D0C"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2114AF5B" w14:textId="77777777" w:rsidR="004D5361" w:rsidRPr="004D5361" w:rsidRDefault="004D5361" w:rsidP="004D5361">
            <w:pPr>
              <w:spacing w:line="480" w:lineRule="auto"/>
            </w:pPr>
            <w:r w:rsidRPr="004D5361">
              <w:t>20</w:t>
            </w:r>
          </w:p>
        </w:tc>
      </w:tr>
      <w:tr w:rsidR="004D5361" w:rsidRPr="004D5361" w14:paraId="150E3BD4"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2F4B1763"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6ECCF96B" w14:textId="77777777" w:rsidR="004D5361" w:rsidRPr="004D5361" w:rsidRDefault="004D5361" w:rsidP="004D5361">
            <w:pPr>
              <w:spacing w:line="480" w:lineRule="auto"/>
            </w:pPr>
            <w:r w:rsidRPr="004D5361">
              <w:t>PI 225677</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8897083"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5BAE2821"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43467253" w14:textId="77777777" w:rsidR="004D5361" w:rsidRPr="004D5361" w:rsidRDefault="004D5361" w:rsidP="004D5361">
            <w:pPr>
              <w:spacing w:line="480" w:lineRule="auto"/>
            </w:pPr>
            <w:r w:rsidRPr="004D5361">
              <w:t>7</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09CA90E" w14:textId="77777777" w:rsidR="004D5361" w:rsidRPr="004D5361" w:rsidRDefault="004D5361" w:rsidP="004D5361">
            <w:pPr>
              <w:spacing w:line="480" w:lineRule="auto"/>
            </w:pPr>
            <w:r w:rsidRPr="004D5361">
              <w:t>20</w:t>
            </w:r>
          </w:p>
        </w:tc>
      </w:tr>
      <w:tr w:rsidR="004D5361" w:rsidRPr="004D5361" w14:paraId="5EC9EB23"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E1A0144"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26AF7D76" w14:textId="77777777" w:rsidR="004D5361" w:rsidRPr="004D5361" w:rsidRDefault="004D5361" w:rsidP="004D5361">
            <w:pPr>
              <w:spacing w:line="480" w:lineRule="auto"/>
            </w:pPr>
            <w:r w:rsidRPr="004D5361">
              <w:t>PI 234011</w:t>
            </w:r>
          </w:p>
        </w:tc>
        <w:tc>
          <w:tcPr>
            <w:tcW w:w="461" w:type="pct"/>
            <w:tcBorders>
              <w:top w:val="nil"/>
              <w:left w:val="nil"/>
              <w:bottom w:val="nil"/>
              <w:right w:val="nil"/>
            </w:tcBorders>
            <w:tcMar>
              <w:top w:w="0" w:type="dxa"/>
              <w:left w:w="0" w:type="dxa"/>
              <w:bottom w:w="0" w:type="dxa"/>
              <w:right w:w="0" w:type="dxa"/>
            </w:tcMar>
            <w:vAlign w:val="center"/>
          </w:tcPr>
          <w:p w14:paraId="356CDB4E" w14:textId="77777777" w:rsidR="004D5361" w:rsidRPr="004D5361" w:rsidRDefault="004D5361" w:rsidP="004D5361">
            <w:pPr>
              <w:spacing w:line="480" w:lineRule="auto"/>
            </w:pPr>
            <w:r w:rsidRPr="004D5361">
              <w:t>2x</w:t>
            </w:r>
          </w:p>
        </w:tc>
        <w:tc>
          <w:tcPr>
            <w:tcW w:w="923" w:type="pct"/>
            <w:tcBorders>
              <w:top w:val="nil"/>
              <w:left w:val="nil"/>
              <w:bottom w:val="nil"/>
              <w:right w:val="nil"/>
            </w:tcBorders>
            <w:tcMar>
              <w:top w:w="0" w:type="dxa"/>
              <w:left w:w="0" w:type="dxa"/>
              <w:bottom w:w="0" w:type="dxa"/>
              <w:right w:w="0" w:type="dxa"/>
            </w:tcMar>
            <w:vAlign w:val="center"/>
          </w:tcPr>
          <w:p w14:paraId="2C260519"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499E47AE" w14:textId="77777777" w:rsidR="004D5361" w:rsidRPr="004D5361" w:rsidRDefault="004D5361" w:rsidP="004D5361">
            <w:pPr>
              <w:spacing w:line="480" w:lineRule="auto"/>
            </w:pPr>
            <w:r w:rsidRPr="004D5361">
              <w:t>13</w:t>
            </w:r>
          </w:p>
        </w:tc>
        <w:tc>
          <w:tcPr>
            <w:tcW w:w="461" w:type="pct"/>
            <w:gridSpan w:val="2"/>
            <w:tcBorders>
              <w:top w:val="nil"/>
              <w:left w:val="nil"/>
              <w:bottom w:val="nil"/>
              <w:right w:val="nil"/>
            </w:tcBorders>
            <w:tcMar>
              <w:top w:w="0" w:type="dxa"/>
              <w:left w:w="0" w:type="dxa"/>
              <w:bottom w:w="0" w:type="dxa"/>
              <w:right w:w="0" w:type="dxa"/>
            </w:tcMar>
            <w:vAlign w:val="center"/>
          </w:tcPr>
          <w:p w14:paraId="5830AF82" w14:textId="77777777" w:rsidR="004D5361" w:rsidRPr="004D5361" w:rsidRDefault="004D5361" w:rsidP="004D5361">
            <w:pPr>
              <w:spacing w:line="480" w:lineRule="auto"/>
            </w:pPr>
            <w:r w:rsidRPr="004D5361">
              <w:t>20</w:t>
            </w:r>
          </w:p>
        </w:tc>
      </w:tr>
      <w:tr w:rsidR="004D5361" w:rsidRPr="004D5361" w14:paraId="2AAA15A4"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034E808D"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75A644BC" w14:textId="77777777" w:rsidR="004D5361" w:rsidRPr="004D5361" w:rsidRDefault="004D5361" w:rsidP="004D5361">
            <w:pPr>
              <w:spacing w:line="480" w:lineRule="auto"/>
            </w:pPr>
            <w:r w:rsidRPr="004D5361">
              <w:t>PI 195198</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6A7E440" w14:textId="77777777" w:rsidR="004D5361" w:rsidRPr="004D5361" w:rsidRDefault="004D5361" w:rsidP="004D5361">
            <w:pPr>
              <w:spacing w:line="480" w:lineRule="auto"/>
            </w:pPr>
            <w:r w:rsidRPr="004D5361">
              <w:t>2x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1EC30B5"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0D157835"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BB144D3" w14:textId="77777777" w:rsidR="004D5361" w:rsidRPr="004D5361" w:rsidRDefault="004D5361" w:rsidP="004D5361">
            <w:pPr>
              <w:spacing w:line="480" w:lineRule="auto"/>
            </w:pPr>
            <w:r w:rsidRPr="004D5361">
              <w:t>16</w:t>
            </w:r>
          </w:p>
        </w:tc>
      </w:tr>
      <w:tr w:rsidR="004D5361" w:rsidRPr="004D5361" w14:paraId="5CF3B032"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A0CF6E3"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tcMar>
              <w:top w:w="0" w:type="dxa"/>
              <w:left w:w="0" w:type="dxa"/>
              <w:bottom w:w="0" w:type="dxa"/>
              <w:right w:w="0" w:type="dxa"/>
            </w:tcMar>
            <w:vAlign w:val="center"/>
          </w:tcPr>
          <w:p w14:paraId="3E685927" w14:textId="77777777" w:rsidR="004D5361" w:rsidRPr="004D5361" w:rsidRDefault="004D5361" w:rsidP="004D5361">
            <w:pPr>
              <w:spacing w:line="480" w:lineRule="auto"/>
            </w:pPr>
            <w:r w:rsidRPr="004D5361">
              <w:t>PI 498298</w:t>
            </w:r>
          </w:p>
        </w:tc>
        <w:tc>
          <w:tcPr>
            <w:tcW w:w="461" w:type="pct"/>
            <w:tcBorders>
              <w:top w:val="nil"/>
              <w:left w:val="nil"/>
              <w:bottom w:val="nil"/>
              <w:right w:val="nil"/>
            </w:tcBorders>
            <w:tcMar>
              <w:top w:w="0" w:type="dxa"/>
              <w:left w:w="0" w:type="dxa"/>
              <w:bottom w:w="0" w:type="dxa"/>
              <w:right w:w="0" w:type="dxa"/>
            </w:tcMar>
            <w:vAlign w:val="center"/>
          </w:tcPr>
          <w:p w14:paraId="4430FC38"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2648BC06"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4F61F730"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tcMar>
              <w:top w:w="0" w:type="dxa"/>
              <w:left w:w="0" w:type="dxa"/>
              <w:bottom w:w="0" w:type="dxa"/>
              <w:right w:w="0" w:type="dxa"/>
            </w:tcMar>
            <w:vAlign w:val="center"/>
          </w:tcPr>
          <w:p w14:paraId="7C54D170" w14:textId="77777777" w:rsidR="004D5361" w:rsidRPr="004D5361" w:rsidRDefault="004D5361" w:rsidP="004D5361">
            <w:pPr>
              <w:spacing w:line="480" w:lineRule="auto"/>
            </w:pPr>
            <w:r w:rsidRPr="004D5361">
              <w:t>20</w:t>
            </w:r>
          </w:p>
        </w:tc>
      </w:tr>
      <w:tr w:rsidR="004D5361" w:rsidRPr="004D5361" w14:paraId="577CDF42"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0BBB4768" w14:textId="77777777" w:rsidR="004D5361" w:rsidRPr="004D5361" w:rsidRDefault="004D5361" w:rsidP="004D5361">
            <w:pPr>
              <w:spacing w:line="480" w:lineRule="auto"/>
              <w:rPr>
                <w:i/>
              </w:rPr>
            </w:pPr>
            <w:r w:rsidRPr="004D5361">
              <w:rPr>
                <w:i/>
              </w:rPr>
              <w:t>S. chacoense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2AAF2112" w14:textId="77777777" w:rsidR="004D5361" w:rsidRPr="004D5361" w:rsidRDefault="004D5361" w:rsidP="004D5361">
            <w:pPr>
              <w:spacing w:line="480" w:lineRule="auto"/>
            </w:pPr>
            <w:r w:rsidRPr="004D5361">
              <w:t>PI 498300</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1B948389"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2B86EA00"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71CBC38F"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311A42AE" w14:textId="77777777" w:rsidR="004D5361" w:rsidRPr="004D5361" w:rsidRDefault="004D5361" w:rsidP="004D5361">
            <w:pPr>
              <w:spacing w:line="480" w:lineRule="auto"/>
            </w:pPr>
            <w:r w:rsidRPr="004D5361">
              <w:t>20</w:t>
            </w:r>
          </w:p>
        </w:tc>
      </w:tr>
      <w:tr w:rsidR="004D5361" w:rsidRPr="004D5361" w14:paraId="363EBBFD"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6C8DBCD8"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tcMar>
              <w:top w:w="0" w:type="dxa"/>
              <w:left w:w="0" w:type="dxa"/>
              <w:bottom w:w="0" w:type="dxa"/>
              <w:right w:w="0" w:type="dxa"/>
            </w:tcMar>
            <w:vAlign w:val="center"/>
          </w:tcPr>
          <w:p w14:paraId="14928A74" w14:textId="77777777" w:rsidR="004D5361" w:rsidRPr="004D5361" w:rsidRDefault="004D5361" w:rsidP="004D5361">
            <w:pPr>
              <w:spacing w:line="480" w:lineRule="auto"/>
            </w:pPr>
            <w:r w:rsidRPr="004D5361">
              <w:t>PI 458342</w:t>
            </w:r>
          </w:p>
        </w:tc>
        <w:tc>
          <w:tcPr>
            <w:tcW w:w="461" w:type="pct"/>
            <w:tcBorders>
              <w:top w:val="nil"/>
              <w:left w:val="nil"/>
              <w:bottom w:val="nil"/>
              <w:right w:val="nil"/>
            </w:tcBorders>
            <w:tcMar>
              <w:top w:w="0" w:type="dxa"/>
              <w:left w:w="0" w:type="dxa"/>
              <w:bottom w:w="0" w:type="dxa"/>
              <w:right w:w="0" w:type="dxa"/>
            </w:tcMar>
            <w:vAlign w:val="center"/>
          </w:tcPr>
          <w:p w14:paraId="54D651D7"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3D0E8CCF"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tcMar>
              <w:top w:w="0" w:type="dxa"/>
              <w:left w:w="0" w:type="dxa"/>
              <w:bottom w:w="0" w:type="dxa"/>
              <w:right w:w="0" w:type="dxa"/>
            </w:tcMar>
            <w:vAlign w:val="center"/>
          </w:tcPr>
          <w:p w14:paraId="723CA3A8" w14:textId="77777777" w:rsidR="004D5361" w:rsidRPr="004D5361" w:rsidRDefault="004D5361" w:rsidP="004D5361">
            <w:pPr>
              <w:spacing w:line="480" w:lineRule="auto"/>
            </w:pPr>
          </w:p>
        </w:tc>
        <w:tc>
          <w:tcPr>
            <w:tcW w:w="461" w:type="pct"/>
            <w:gridSpan w:val="2"/>
            <w:tcBorders>
              <w:top w:val="nil"/>
              <w:left w:val="nil"/>
              <w:bottom w:val="nil"/>
              <w:right w:val="nil"/>
            </w:tcBorders>
            <w:tcMar>
              <w:top w:w="0" w:type="dxa"/>
              <w:left w:w="0" w:type="dxa"/>
              <w:bottom w:w="0" w:type="dxa"/>
              <w:right w:w="0" w:type="dxa"/>
            </w:tcMar>
            <w:vAlign w:val="center"/>
          </w:tcPr>
          <w:p w14:paraId="1B5F68A8" w14:textId="77777777" w:rsidR="004D5361" w:rsidRPr="004D5361" w:rsidRDefault="004D5361" w:rsidP="004D5361">
            <w:pPr>
              <w:spacing w:line="480" w:lineRule="auto"/>
            </w:pPr>
            <w:r w:rsidRPr="004D5361">
              <w:t>20</w:t>
            </w:r>
          </w:p>
        </w:tc>
      </w:tr>
      <w:tr w:rsidR="004D5361" w:rsidRPr="004D5361" w14:paraId="71FFBE13"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1FBEB347" w14:textId="77777777" w:rsidR="004D5361" w:rsidRPr="004D5361" w:rsidRDefault="004D5361" w:rsidP="004D5361">
            <w:pPr>
              <w:spacing w:line="480" w:lineRule="auto"/>
              <w:rPr>
                <w:i/>
              </w:rPr>
            </w:pPr>
            <w:r w:rsidRPr="004D5361">
              <w:rPr>
                <w:i/>
              </w:rPr>
              <w:t>S. brevicaule</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71F06084" w14:textId="77777777" w:rsidR="004D5361" w:rsidRPr="004D5361" w:rsidRDefault="004D5361" w:rsidP="004D5361">
            <w:pPr>
              <w:spacing w:line="480" w:lineRule="auto"/>
            </w:pPr>
            <w:r w:rsidRPr="004D5361">
              <w:t>PI 545916</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DB38ADC"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5BE2EAC5" w14:textId="77777777" w:rsidR="004D5361" w:rsidRPr="004D5361" w:rsidRDefault="004D5361" w:rsidP="004D5361">
            <w:pPr>
              <w:spacing w:line="480" w:lineRule="auto"/>
            </w:pPr>
            <w:r w:rsidRPr="004D5361">
              <w:t>Wild</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B556108"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0578451B" w14:textId="77777777" w:rsidR="004D5361" w:rsidRPr="004D5361" w:rsidRDefault="004D5361" w:rsidP="004D5361">
            <w:pPr>
              <w:spacing w:line="480" w:lineRule="auto"/>
            </w:pPr>
            <w:r w:rsidRPr="004D5361">
              <w:t>20</w:t>
            </w:r>
          </w:p>
        </w:tc>
      </w:tr>
      <w:tr w:rsidR="004D5361" w:rsidRPr="004D5361" w14:paraId="09D8C05C"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7B2BD19D"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5B1577D5" w14:textId="77777777" w:rsidR="004D5361" w:rsidRPr="004D5361" w:rsidRDefault="004D5361" w:rsidP="004D5361">
            <w:pPr>
              <w:spacing w:line="480" w:lineRule="auto"/>
            </w:pPr>
            <w:r w:rsidRPr="004D5361">
              <w:t>PI 281111</w:t>
            </w:r>
          </w:p>
        </w:tc>
        <w:tc>
          <w:tcPr>
            <w:tcW w:w="461" w:type="pct"/>
            <w:tcBorders>
              <w:top w:val="nil"/>
              <w:left w:val="nil"/>
              <w:bottom w:val="nil"/>
              <w:right w:val="nil"/>
            </w:tcBorders>
            <w:tcMar>
              <w:top w:w="0" w:type="dxa"/>
              <w:left w:w="0" w:type="dxa"/>
              <w:bottom w:w="0" w:type="dxa"/>
              <w:right w:w="0" w:type="dxa"/>
            </w:tcMar>
            <w:vAlign w:val="center"/>
          </w:tcPr>
          <w:p w14:paraId="61A313B3"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48379464"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17449C6B" w14:textId="77777777" w:rsidR="004D5361" w:rsidRPr="004D5361" w:rsidRDefault="004D5361" w:rsidP="004D5361">
            <w:pPr>
              <w:spacing w:line="480" w:lineRule="auto"/>
            </w:pPr>
            <w:r w:rsidRPr="004D5361">
              <w:t>14</w:t>
            </w:r>
          </w:p>
        </w:tc>
        <w:tc>
          <w:tcPr>
            <w:tcW w:w="461" w:type="pct"/>
            <w:gridSpan w:val="2"/>
            <w:tcBorders>
              <w:top w:val="nil"/>
              <w:left w:val="nil"/>
              <w:bottom w:val="nil"/>
              <w:right w:val="nil"/>
            </w:tcBorders>
            <w:tcMar>
              <w:top w:w="0" w:type="dxa"/>
              <w:left w:w="0" w:type="dxa"/>
              <w:bottom w:w="0" w:type="dxa"/>
              <w:right w:w="0" w:type="dxa"/>
            </w:tcMar>
            <w:vAlign w:val="center"/>
          </w:tcPr>
          <w:p w14:paraId="3E31716A" w14:textId="77777777" w:rsidR="004D5361" w:rsidRPr="004D5361" w:rsidRDefault="004D5361" w:rsidP="004D5361">
            <w:pPr>
              <w:spacing w:line="480" w:lineRule="auto"/>
            </w:pPr>
            <w:r w:rsidRPr="004D5361">
              <w:t>12</w:t>
            </w:r>
          </w:p>
        </w:tc>
      </w:tr>
      <w:tr w:rsidR="004D5361" w:rsidRPr="004D5361" w14:paraId="3B4B63B2" w14:textId="77777777" w:rsidTr="004D5361">
        <w:trPr>
          <w:cantSplit/>
          <w:trHeight w:val="15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5B583C86"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6316B5DF" w14:textId="77777777" w:rsidR="004D5361" w:rsidRPr="004D5361" w:rsidRDefault="004D5361" w:rsidP="004D5361">
            <w:pPr>
              <w:spacing w:line="480" w:lineRule="auto"/>
            </w:pPr>
            <w:r w:rsidRPr="004D5361">
              <w:t>PI 473281</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794C1A01"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78E8B13"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327A5BB4" w14:textId="77777777" w:rsidR="004D5361" w:rsidRPr="004D5361" w:rsidRDefault="004D5361" w:rsidP="004D5361">
            <w:pPr>
              <w:spacing w:line="480" w:lineRule="auto"/>
            </w:pPr>
            <w:r w:rsidRPr="004D5361">
              <w:t>15</w:t>
            </w: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1B1CCF5A" w14:textId="77777777" w:rsidR="004D5361" w:rsidRPr="004D5361" w:rsidRDefault="004D5361" w:rsidP="004D5361">
            <w:pPr>
              <w:spacing w:line="480" w:lineRule="auto"/>
            </w:pPr>
            <w:r w:rsidRPr="004D5361">
              <w:t>8</w:t>
            </w:r>
          </w:p>
        </w:tc>
      </w:tr>
      <w:tr w:rsidR="004D5361" w:rsidRPr="004D5361" w14:paraId="2A279E7B" w14:textId="77777777" w:rsidTr="004D5361">
        <w:trPr>
          <w:cantSplit/>
          <w:trHeight w:val="159"/>
          <w:jc w:val="center"/>
        </w:trPr>
        <w:tc>
          <w:tcPr>
            <w:tcW w:w="1937" w:type="pct"/>
            <w:tcBorders>
              <w:top w:val="nil"/>
              <w:left w:val="nil"/>
              <w:bottom w:val="nil"/>
              <w:right w:val="nil"/>
            </w:tcBorders>
            <w:tcMar>
              <w:top w:w="0" w:type="dxa"/>
              <w:left w:w="0" w:type="dxa"/>
              <w:bottom w:w="0" w:type="dxa"/>
              <w:right w:w="0" w:type="dxa"/>
            </w:tcMar>
            <w:vAlign w:val="center"/>
          </w:tcPr>
          <w:p w14:paraId="563C7FC0"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tcMar>
              <w:top w:w="0" w:type="dxa"/>
              <w:left w:w="0" w:type="dxa"/>
              <w:bottom w:w="0" w:type="dxa"/>
              <w:right w:w="0" w:type="dxa"/>
            </w:tcMar>
            <w:vAlign w:val="center"/>
          </w:tcPr>
          <w:p w14:paraId="69FDCBA7" w14:textId="77777777" w:rsidR="004D5361" w:rsidRPr="004D5361" w:rsidRDefault="004D5361" w:rsidP="004D5361">
            <w:pPr>
              <w:spacing w:line="480" w:lineRule="auto"/>
            </w:pPr>
            <w:r w:rsidRPr="004D5361">
              <w:t>PI 243371</w:t>
            </w:r>
          </w:p>
        </w:tc>
        <w:tc>
          <w:tcPr>
            <w:tcW w:w="461" w:type="pct"/>
            <w:tcBorders>
              <w:top w:val="nil"/>
              <w:left w:val="nil"/>
              <w:bottom w:val="nil"/>
              <w:right w:val="nil"/>
            </w:tcBorders>
            <w:tcMar>
              <w:top w:w="0" w:type="dxa"/>
              <w:left w:w="0" w:type="dxa"/>
              <w:bottom w:w="0" w:type="dxa"/>
              <w:right w:w="0" w:type="dxa"/>
            </w:tcMar>
            <w:vAlign w:val="center"/>
          </w:tcPr>
          <w:p w14:paraId="487ABCE1" w14:textId="77777777" w:rsidR="004D5361" w:rsidRPr="004D5361" w:rsidRDefault="004D5361" w:rsidP="004D5361">
            <w:pPr>
              <w:spacing w:line="480" w:lineRule="auto"/>
            </w:pPr>
            <w:r w:rsidRPr="004D5361">
              <w:t>4x</w:t>
            </w:r>
          </w:p>
        </w:tc>
        <w:tc>
          <w:tcPr>
            <w:tcW w:w="923" w:type="pct"/>
            <w:tcBorders>
              <w:top w:val="nil"/>
              <w:left w:val="nil"/>
              <w:bottom w:val="nil"/>
              <w:right w:val="nil"/>
            </w:tcBorders>
            <w:tcMar>
              <w:top w:w="0" w:type="dxa"/>
              <w:left w:w="0" w:type="dxa"/>
              <w:bottom w:w="0" w:type="dxa"/>
              <w:right w:w="0" w:type="dxa"/>
            </w:tcMar>
            <w:vAlign w:val="center"/>
          </w:tcPr>
          <w:p w14:paraId="27ACDD34"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tcMar>
              <w:top w:w="0" w:type="dxa"/>
              <w:left w:w="0" w:type="dxa"/>
              <w:bottom w:w="0" w:type="dxa"/>
              <w:right w:w="0" w:type="dxa"/>
            </w:tcMar>
            <w:vAlign w:val="center"/>
          </w:tcPr>
          <w:p w14:paraId="2DAEE916" w14:textId="77777777" w:rsidR="004D5361" w:rsidRPr="004D5361" w:rsidRDefault="004D5361" w:rsidP="004D5361">
            <w:pPr>
              <w:spacing w:line="480" w:lineRule="auto"/>
            </w:pPr>
          </w:p>
        </w:tc>
        <w:tc>
          <w:tcPr>
            <w:tcW w:w="461" w:type="pct"/>
            <w:gridSpan w:val="2"/>
            <w:tcBorders>
              <w:top w:val="nil"/>
              <w:left w:val="nil"/>
              <w:bottom w:val="nil"/>
              <w:right w:val="nil"/>
            </w:tcBorders>
            <w:tcMar>
              <w:top w:w="0" w:type="dxa"/>
              <w:left w:w="0" w:type="dxa"/>
              <w:bottom w:w="0" w:type="dxa"/>
              <w:right w:w="0" w:type="dxa"/>
            </w:tcMar>
            <w:vAlign w:val="center"/>
          </w:tcPr>
          <w:p w14:paraId="2A30B8A0" w14:textId="77777777" w:rsidR="004D5361" w:rsidRPr="004D5361" w:rsidRDefault="004D5361" w:rsidP="004D5361">
            <w:pPr>
              <w:spacing w:line="480" w:lineRule="auto"/>
            </w:pPr>
            <w:r w:rsidRPr="004D5361">
              <w:t>20</w:t>
            </w:r>
          </w:p>
        </w:tc>
      </w:tr>
      <w:tr w:rsidR="004D5361" w:rsidRPr="004D5361" w14:paraId="50C2AB40" w14:textId="77777777" w:rsidTr="004D5361">
        <w:trPr>
          <w:cantSplit/>
          <w:trHeight w:val="199"/>
          <w:jc w:val="center"/>
        </w:trPr>
        <w:tc>
          <w:tcPr>
            <w:tcW w:w="1937" w:type="pct"/>
            <w:tcBorders>
              <w:top w:val="nil"/>
              <w:left w:val="nil"/>
              <w:bottom w:val="nil"/>
              <w:right w:val="nil"/>
            </w:tcBorders>
            <w:shd w:val="clear" w:color="auto" w:fill="D9D9D9"/>
            <w:tcMar>
              <w:top w:w="0" w:type="dxa"/>
              <w:left w:w="0" w:type="dxa"/>
              <w:bottom w:w="0" w:type="dxa"/>
              <w:right w:w="0" w:type="dxa"/>
            </w:tcMar>
            <w:vAlign w:val="center"/>
          </w:tcPr>
          <w:p w14:paraId="4CF78BAE" w14:textId="77777777" w:rsidR="004D5361" w:rsidRPr="004D5361" w:rsidRDefault="004D5361" w:rsidP="004D5361">
            <w:pPr>
              <w:spacing w:line="480" w:lineRule="auto"/>
            </w:pPr>
            <w:r w:rsidRPr="004D5361">
              <w:rPr>
                <w:i/>
              </w:rPr>
              <w:t xml:space="preserve">S. tuberosum </w:t>
            </w:r>
            <w:r w:rsidRPr="004D5361">
              <w:t>grp. Andigenum</w:t>
            </w:r>
          </w:p>
        </w:tc>
        <w:tc>
          <w:tcPr>
            <w:tcW w:w="756" w:type="pct"/>
            <w:tcBorders>
              <w:top w:val="nil"/>
              <w:left w:val="nil"/>
              <w:bottom w:val="nil"/>
              <w:right w:val="nil"/>
            </w:tcBorders>
            <w:shd w:val="clear" w:color="auto" w:fill="D9D9D9"/>
            <w:tcMar>
              <w:top w:w="0" w:type="dxa"/>
              <w:left w:w="0" w:type="dxa"/>
              <w:bottom w:w="0" w:type="dxa"/>
              <w:right w:w="0" w:type="dxa"/>
            </w:tcMar>
            <w:vAlign w:val="center"/>
          </w:tcPr>
          <w:p w14:paraId="4FB6787D" w14:textId="77777777" w:rsidR="004D5361" w:rsidRPr="004D5361" w:rsidRDefault="004D5361" w:rsidP="004D5361">
            <w:pPr>
              <w:spacing w:line="480" w:lineRule="auto"/>
            </w:pPr>
            <w:r w:rsidRPr="004D5361">
              <w:t>PI 245320</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26392AEE" w14:textId="77777777" w:rsidR="004D5361" w:rsidRPr="004D5361" w:rsidRDefault="004D5361" w:rsidP="004D5361">
            <w:pPr>
              <w:spacing w:line="480" w:lineRule="auto"/>
            </w:pPr>
            <w:r w:rsidRPr="004D5361">
              <w:t>4x</w:t>
            </w:r>
          </w:p>
        </w:tc>
        <w:tc>
          <w:tcPr>
            <w:tcW w:w="923" w:type="pct"/>
            <w:tcBorders>
              <w:top w:val="nil"/>
              <w:left w:val="nil"/>
              <w:bottom w:val="nil"/>
              <w:right w:val="nil"/>
            </w:tcBorders>
            <w:shd w:val="clear" w:color="auto" w:fill="D9D9D9"/>
            <w:tcMar>
              <w:top w:w="0" w:type="dxa"/>
              <w:left w:w="0" w:type="dxa"/>
              <w:bottom w:w="0" w:type="dxa"/>
              <w:right w:w="0" w:type="dxa"/>
            </w:tcMar>
            <w:vAlign w:val="center"/>
          </w:tcPr>
          <w:p w14:paraId="7A30A5ED" w14:textId="77777777" w:rsidR="004D5361" w:rsidRPr="004D5361" w:rsidRDefault="004D5361" w:rsidP="004D5361">
            <w:pPr>
              <w:spacing w:line="480" w:lineRule="auto"/>
            </w:pPr>
            <w:r w:rsidRPr="004D5361">
              <w:t>Landrace</w:t>
            </w:r>
          </w:p>
        </w:tc>
        <w:tc>
          <w:tcPr>
            <w:tcW w:w="461" w:type="pct"/>
            <w:tcBorders>
              <w:top w:val="nil"/>
              <w:left w:val="nil"/>
              <w:bottom w:val="nil"/>
              <w:right w:val="nil"/>
            </w:tcBorders>
            <w:shd w:val="clear" w:color="auto" w:fill="D9D9D9"/>
            <w:tcMar>
              <w:top w:w="0" w:type="dxa"/>
              <w:left w:w="0" w:type="dxa"/>
              <w:bottom w:w="0" w:type="dxa"/>
              <w:right w:w="0" w:type="dxa"/>
            </w:tcMar>
            <w:vAlign w:val="center"/>
          </w:tcPr>
          <w:p w14:paraId="375A8184" w14:textId="77777777" w:rsidR="004D5361" w:rsidRPr="004D5361" w:rsidRDefault="004D5361" w:rsidP="004D5361">
            <w:pPr>
              <w:spacing w:line="480" w:lineRule="auto"/>
            </w:pPr>
          </w:p>
        </w:tc>
        <w:tc>
          <w:tcPr>
            <w:tcW w:w="461" w:type="pct"/>
            <w:gridSpan w:val="2"/>
            <w:tcBorders>
              <w:top w:val="nil"/>
              <w:left w:val="nil"/>
              <w:bottom w:val="nil"/>
              <w:right w:val="nil"/>
            </w:tcBorders>
            <w:shd w:val="clear" w:color="auto" w:fill="D9D9D9"/>
            <w:tcMar>
              <w:top w:w="0" w:type="dxa"/>
              <w:left w:w="0" w:type="dxa"/>
              <w:bottom w:w="0" w:type="dxa"/>
              <w:right w:w="0" w:type="dxa"/>
            </w:tcMar>
            <w:vAlign w:val="center"/>
          </w:tcPr>
          <w:p w14:paraId="262767B7" w14:textId="77777777" w:rsidR="004D5361" w:rsidRPr="004D5361" w:rsidRDefault="004D5361" w:rsidP="004D5361">
            <w:pPr>
              <w:spacing w:line="480" w:lineRule="auto"/>
            </w:pPr>
            <w:r w:rsidRPr="004D5361">
              <w:t>20</w:t>
            </w:r>
          </w:p>
        </w:tc>
      </w:tr>
      <w:tr w:rsidR="004D5361" w:rsidRPr="004D5361" w14:paraId="0B3E0A75" w14:textId="77777777" w:rsidTr="004D5361">
        <w:trPr>
          <w:cantSplit/>
          <w:trHeight w:val="159"/>
          <w:jc w:val="center"/>
        </w:trPr>
        <w:tc>
          <w:tcPr>
            <w:tcW w:w="1937" w:type="pct"/>
            <w:tcBorders>
              <w:top w:val="nil"/>
              <w:left w:val="nil"/>
              <w:bottom w:val="single" w:sz="12" w:space="0" w:color="000000"/>
              <w:right w:val="nil"/>
            </w:tcBorders>
            <w:tcMar>
              <w:top w:w="0" w:type="dxa"/>
              <w:left w:w="0" w:type="dxa"/>
              <w:bottom w:w="0" w:type="dxa"/>
              <w:right w:w="0" w:type="dxa"/>
            </w:tcMar>
            <w:vAlign w:val="center"/>
          </w:tcPr>
          <w:p w14:paraId="573092EF" w14:textId="77777777" w:rsidR="004D5361" w:rsidRPr="004D5361" w:rsidRDefault="004D5361" w:rsidP="004D5361">
            <w:pPr>
              <w:spacing w:line="480" w:lineRule="auto"/>
            </w:pPr>
          </w:p>
        </w:tc>
        <w:tc>
          <w:tcPr>
            <w:tcW w:w="756" w:type="pct"/>
            <w:tcBorders>
              <w:top w:val="nil"/>
              <w:left w:val="nil"/>
              <w:bottom w:val="single" w:sz="12" w:space="0" w:color="000000"/>
              <w:right w:val="nil"/>
            </w:tcBorders>
            <w:tcMar>
              <w:top w:w="0" w:type="dxa"/>
              <w:left w:w="0" w:type="dxa"/>
              <w:bottom w:w="0" w:type="dxa"/>
              <w:right w:w="0" w:type="dxa"/>
            </w:tcMar>
            <w:vAlign w:val="center"/>
          </w:tcPr>
          <w:p w14:paraId="7D81CF1C" w14:textId="77777777" w:rsidR="004D5361" w:rsidRPr="004D5361" w:rsidRDefault="004D5361" w:rsidP="004D5361">
            <w:pPr>
              <w:spacing w:line="480" w:lineRule="auto"/>
            </w:pPr>
          </w:p>
        </w:tc>
        <w:tc>
          <w:tcPr>
            <w:tcW w:w="461" w:type="pct"/>
            <w:tcBorders>
              <w:top w:val="nil"/>
              <w:left w:val="nil"/>
              <w:bottom w:val="single" w:sz="12" w:space="0" w:color="000000"/>
              <w:right w:val="nil"/>
            </w:tcBorders>
            <w:tcMar>
              <w:top w:w="0" w:type="dxa"/>
              <w:left w:w="0" w:type="dxa"/>
              <w:bottom w:w="0" w:type="dxa"/>
              <w:right w:w="0" w:type="dxa"/>
            </w:tcMar>
            <w:vAlign w:val="center"/>
          </w:tcPr>
          <w:p w14:paraId="77F361C6" w14:textId="77777777" w:rsidR="004D5361" w:rsidRPr="004D5361" w:rsidRDefault="004D5361" w:rsidP="004D5361">
            <w:pPr>
              <w:spacing w:line="480" w:lineRule="auto"/>
            </w:pPr>
          </w:p>
        </w:tc>
        <w:tc>
          <w:tcPr>
            <w:tcW w:w="923" w:type="pct"/>
            <w:tcBorders>
              <w:top w:val="nil"/>
              <w:left w:val="nil"/>
              <w:bottom w:val="single" w:sz="12" w:space="0" w:color="000000"/>
              <w:right w:val="nil"/>
            </w:tcBorders>
            <w:tcMar>
              <w:top w:w="0" w:type="dxa"/>
              <w:left w:w="0" w:type="dxa"/>
              <w:bottom w:w="0" w:type="dxa"/>
              <w:right w:w="0" w:type="dxa"/>
            </w:tcMar>
            <w:vAlign w:val="center"/>
          </w:tcPr>
          <w:p w14:paraId="4EFAEBD4" w14:textId="77777777" w:rsidR="004D5361" w:rsidRPr="004D5361" w:rsidRDefault="004D5361" w:rsidP="004D5361">
            <w:pPr>
              <w:spacing w:line="480" w:lineRule="auto"/>
            </w:pPr>
            <w:r w:rsidRPr="004D5361">
              <w:t>Total:</w:t>
            </w:r>
          </w:p>
        </w:tc>
        <w:tc>
          <w:tcPr>
            <w:tcW w:w="461" w:type="pct"/>
            <w:tcBorders>
              <w:top w:val="nil"/>
              <w:left w:val="nil"/>
              <w:bottom w:val="single" w:sz="12" w:space="0" w:color="000000"/>
              <w:right w:val="nil"/>
            </w:tcBorders>
            <w:tcMar>
              <w:top w:w="0" w:type="dxa"/>
              <w:left w:w="0" w:type="dxa"/>
              <w:bottom w:w="0" w:type="dxa"/>
              <w:right w:w="0" w:type="dxa"/>
            </w:tcMar>
            <w:vAlign w:val="center"/>
          </w:tcPr>
          <w:p w14:paraId="0B360A72" w14:textId="77777777" w:rsidR="004D5361" w:rsidRPr="004D5361" w:rsidRDefault="004D5361" w:rsidP="004D5361">
            <w:pPr>
              <w:spacing w:line="480" w:lineRule="auto"/>
            </w:pPr>
            <w:r w:rsidRPr="004D5361">
              <w:t>132</w:t>
            </w:r>
          </w:p>
        </w:tc>
        <w:tc>
          <w:tcPr>
            <w:tcW w:w="461" w:type="pct"/>
            <w:gridSpan w:val="2"/>
            <w:tcBorders>
              <w:top w:val="nil"/>
              <w:left w:val="nil"/>
              <w:bottom w:val="single" w:sz="12" w:space="0" w:color="000000"/>
              <w:right w:val="nil"/>
            </w:tcBorders>
            <w:tcMar>
              <w:top w:w="0" w:type="dxa"/>
              <w:left w:w="0" w:type="dxa"/>
              <w:bottom w:w="0" w:type="dxa"/>
              <w:right w:w="0" w:type="dxa"/>
            </w:tcMar>
            <w:vAlign w:val="center"/>
          </w:tcPr>
          <w:p w14:paraId="333B7681" w14:textId="77777777" w:rsidR="004D5361" w:rsidRPr="004D5361" w:rsidRDefault="004D5361" w:rsidP="004D5361">
            <w:pPr>
              <w:spacing w:line="480" w:lineRule="auto"/>
            </w:pPr>
            <w:r w:rsidRPr="004D5361">
              <w:t>288</w:t>
            </w:r>
          </w:p>
        </w:tc>
      </w:tr>
    </w:tbl>
    <w:p w14:paraId="25968CD4" w14:textId="77777777" w:rsidR="004D5361" w:rsidRDefault="004D5361">
      <w:r>
        <w:br w:type="page"/>
      </w:r>
    </w:p>
    <w:p w14:paraId="24A190B1" w14:textId="55023125" w:rsidR="004D5361" w:rsidRPr="004D5361" w:rsidRDefault="004D5361" w:rsidP="004D5361">
      <w:pPr>
        <w:spacing w:line="480" w:lineRule="auto"/>
        <w:jc w:val="both"/>
      </w:pPr>
      <w:r w:rsidRPr="004D5361">
        <w:lastRenderedPageBreak/>
        <w:t xml:space="preserve">Table 2: Results of ANOVA for the interaction between group and nitrogen treatment for each trait and year separately. </w:t>
      </w:r>
    </w:p>
    <w:tbl>
      <w:tblPr>
        <w:tblW w:w="5000" w:type="pct"/>
        <w:jc w:val="center"/>
        <w:tblCellMar>
          <w:left w:w="0" w:type="dxa"/>
          <w:right w:w="0" w:type="dxa"/>
        </w:tblCellMar>
        <w:tblLook w:val="04A0" w:firstRow="1" w:lastRow="0" w:firstColumn="1" w:lastColumn="0" w:noHBand="0" w:noVBand="1"/>
      </w:tblPr>
      <w:tblGrid>
        <w:gridCol w:w="3120"/>
        <w:gridCol w:w="3121"/>
        <w:gridCol w:w="3119"/>
      </w:tblGrid>
      <w:tr w:rsidR="004D5361" w:rsidRPr="004D5361" w14:paraId="5E24F3EA" w14:textId="77777777" w:rsidTr="00255824">
        <w:trPr>
          <w:trHeight w:val="320"/>
          <w:jc w:val="center"/>
        </w:trPr>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65389563" w14:textId="77777777" w:rsidR="004D5361" w:rsidRPr="004D5361" w:rsidRDefault="004D5361" w:rsidP="004D5361">
            <w:pPr>
              <w:spacing w:line="480" w:lineRule="auto"/>
              <w:jc w:val="both"/>
              <w:rPr>
                <w:b/>
              </w:rPr>
            </w:pPr>
            <w:r w:rsidRPr="004D5361">
              <w:rPr>
                <w:b/>
              </w:rPr>
              <w:t>Year</w:t>
            </w:r>
          </w:p>
        </w:tc>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46C7F4EB" w14:textId="77777777" w:rsidR="004D5361" w:rsidRPr="004D5361" w:rsidRDefault="004D5361" w:rsidP="004D5361">
            <w:pPr>
              <w:spacing w:line="480" w:lineRule="auto"/>
              <w:jc w:val="both"/>
              <w:rPr>
                <w:b/>
              </w:rPr>
            </w:pPr>
            <w:r w:rsidRPr="004D5361">
              <w:rPr>
                <w:b/>
              </w:rPr>
              <w:t>Trait</w:t>
            </w:r>
          </w:p>
        </w:tc>
        <w:tc>
          <w:tcPr>
            <w:tcW w:w="1667" w:type="pct"/>
            <w:tcBorders>
              <w:top w:val="single" w:sz="12" w:space="0" w:color="auto"/>
              <w:left w:val="nil"/>
              <w:bottom w:val="single" w:sz="4" w:space="0" w:color="595959"/>
              <w:right w:val="nil"/>
            </w:tcBorders>
            <w:shd w:val="clear" w:color="auto" w:fill="auto"/>
            <w:noWrap/>
            <w:tcMar>
              <w:top w:w="15" w:type="dxa"/>
              <w:left w:w="15" w:type="dxa"/>
              <w:bottom w:w="0" w:type="dxa"/>
              <w:right w:w="15" w:type="dxa"/>
            </w:tcMar>
            <w:vAlign w:val="center"/>
            <w:hideMark/>
          </w:tcPr>
          <w:p w14:paraId="000BC22D" w14:textId="77777777" w:rsidR="004D5361" w:rsidRPr="004D5361" w:rsidRDefault="004D5361" w:rsidP="004D5361">
            <w:pPr>
              <w:spacing w:line="480" w:lineRule="auto"/>
              <w:jc w:val="both"/>
              <w:rPr>
                <w:b/>
              </w:rPr>
            </w:pPr>
            <w:r w:rsidRPr="004D5361">
              <w:rPr>
                <w:b/>
              </w:rPr>
              <w:t xml:space="preserve">FDR-adjusted </w:t>
            </w:r>
            <w:r w:rsidRPr="004D5361">
              <w:rPr>
                <w:b/>
                <w:i/>
                <w:iCs/>
              </w:rPr>
              <w:t>p</w:t>
            </w:r>
          </w:p>
        </w:tc>
      </w:tr>
      <w:tr w:rsidR="004D5361" w:rsidRPr="004D5361" w14:paraId="3524DEEA" w14:textId="77777777" w:rsidTr="00255824">
        <w:trPr>
          <w:trHeight w:val="320"/>
          <w:jc w:val="center"/>
        </w:trPr>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4AAE415C"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1A0E365F" w14:textId="77777777" w:rsidR="004D5361" w:rsidRPr="004D5361" w:rsidRDefault="004D5361" w:rsidP="004D5361">
            <w:pPr>
              <w:spacing w:line="480" w:lineRule="auto"/>
              <w:jc w:val="both"/>
              <w:rPr>
                <w:bCs/>
              </w:rPr>
            </w:pPr>
            <w:r w:rsidRPr="004D5361">
              <w:rPr>
                <w:bCs/>
              </w:rPr>
              <w:t>Flowering Time</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2E48AD16" w14:textId="77777777" w:rsidR="004D5361" w:rsidRPr="004D5361" w:rsidRDefault="004D5361" w:rsidP="004D5361">
            <w:pPr>
              <w:spacing w:line="480" w:lineRule="auto"/>
              <w:jc w:val="both"/>
              <w:rPr>
                <w:bCs/>
              </w:rPr>
            </w:pPr>
            <w:r w:rsidRPr="004D5361">
              <w:rPr>
                <w:bCs/>
              </w:rPr>
              <w:t>2.10 × 10</w:t>
            </w:r>
            <w:r w:rsidRPr="004D5361">
              <w:rPr>
                <w:bCs/>
                <w:vertAlign w:val="superscript"/>
              </w:rPr>
              <w:t>-16</w:t>
            </w:r>
          </w:p>
        </w:tc>
      </w:tr>
      <w:tr w:rsidR="004D5361" w:rsidRPr="004D5361" w14:paraId="1B89AA67" w14:textId="77777777" w:rsidTr="00255824">
        <w:trPr>
          <w:trHeight w:val="320"/>
          <w:jc w:val="center"/>
        </w:trPr>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62887A24"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28C2ADB1" w14:textId="77777777" w:rsidR="004D5361" w:rsidRPr="004D5361" w:rsidRDefault="004D5361" w:rsidP="004D5361">
            <w:pPr>
              <w:spacing w:line="480" w:lineRule="auto"/>
              <w:jc w:val="both"/>
              <w:rPr>
                <w:bCs/>
              </w:rPr>
            </w:pPr>
            <w:r w:rsidRPr="004D5361">
              <w:rPr>
                <w:bCs/>
              </w:rPr>
              <w:t>Aboveground Biomass</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4F8E2762" w14:textId="77777777" w:rsidR="004D5361" w:rsidRPr="004D5361" w:rsidRDefault="004D5361" w:rsidP="004D5361">
            <w:pPr>
              <w:spacing w:line="480" w:lineRule="auto"/>
              <w:jc w:val="both"/>
              <w:rPr>
                <w:bCs/>
              </w:rPr>
            </w:pPr>
            <w:r w:rsidRPr="004D5361">
              <w:rPr>
                <w:bCs/>
              </w:rPr>
              <w:t>5.63 × 10</w:t>
            </w:r>
            <w:r w:rsidRPr="004D5361">
              <w:rPr>
                <w:bCs/>
                <w:vertAlign w:val="superscript"/>
              </w:rPr>
              <w:t>-19</w:t>
            </w:r>
          </w:p>
        </w:tc>
      </w:tr>
      <w:tr w:rsidR="004D5361" w:rsidRPr="004D5361" w14:paraId="69C95A81" w14:textId="77777777" w:rsidTr="00255824">
        <w:trPr>
          <w:trHeight w:val="320"/>
          <w:jc w:val="center"/>
        </w:trPr>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0B5AF60E" w14:textId="77777777" w:rsidR="004D5361" w:rsidRPr="004D5361" w:rsidRDefault="004D5361" w:rsidP="004D5361">
            <w:pPr>
              <w:spacing w:line="480" w:lineRule="auto"/>
              <w:jc w:val="both"/>
              <w:rPr>
                <w:bCs/>
              </w:rPr>
            </w:pPr>
            <w:r w:rsidRPr="004D5361">
              <w:rPr>
                <w:bCs/>
              </w:rPr>
              <w:t>2022</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3B9E3940" w14:textId="77777777" w:rsidR="004D5361" w:rsidRPr="004D5361" w:rsidRDefault="004D5361" w:rsidP="004D5361">
            <w:pPr>
              <w:spacing w:line="480" w:lineRule="auto"/>
              <w:jc w:val="both"/>
              <w:rPr>
                <w:bCs/>
              </w:rPr>
            </w:pPr>
            <w:r w:rsidRPr="004D5361">
              <w:rPr>
                <w:bCs/>
              </w:rPr>
              <w:t>Plant Height</w:t>
            </w:r>
          </w:p>
        </w:tc>
        <w:tc>
          <w:tcPr>
            <w:tcW w:w="1667" w:type="pct"/>
            <w:tcBorders>
              <w:top w:val="nil"/>
              <w:left w:val="nil"/>
              <w:bottom w:val="nil"/>
              <w:right w:val="nil"/>
            </w:tcBorders>
            <w:shd w:val="clear" w:color="auto" w:fill="auto"/>
            <w:noWrap/>
            <w:tcMar>
              <w:top w:w="15" w:type="dxa"/>
              <w:left w:w="15" w:type="dxa"/>
              <w:bottom w:w="0" w:type="dxa"/>
              <w:right w:w="15" w:type="dxa"/>
            </w:tcMar>
            <w:vAlign w:val="center"/>
            <w:hideMark/>
          </w:tcPr>
          <w:p w14:paraId="40070EA3" w14:textId="77777777" w:rsidR="004D5361" w:rsidRPr="004D5361" w:rsidRDefault="004D5361" w:rsidP="004D5361">
            <w:pPr>
              <w:spacing w:line="480" w:lineRule="auto"/>
              <w:jc w:val="both"/>
              <w:rPr>
                <w:bCs/>
              </w:rPr>
            </w:pPr>
            <w:r w:rsidRPr="004D5361">
              <w:rPr>
                <w:bCs/>
              </w:rPr>
              <w:t>9.15 × 10</w:t>
            </w:r>
            <w:r w:rsidRPr="004D5361">
              <w:rPr>
                <w:bCs/>
                <w:vertAlign w:val="superscript"/>
              </w:rPr>
              <w:t>-13</w:t>
            </w:r>
          </w:p>
        </w:tc>
      </w:tr>
      <w:tr w:rsidR="004D5361" w:rsidRPr="004D5361" w14:paraId="19902E74" w14:textId="77777777" w:rsidTr="00255824">
        <w:trPr>
          <w:trHeight w:val="320"/>
          <w:jc w:val="center"/>
        </w:trPr>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6CA1F827"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1CB9E296" w14:textId="77777777" w:rsidR="004D5361" w:rsidRPr="004D5361" w:rsidRDefault="004D5361" w:rsidP="004D5361">
            <w:pPr>
              <w:spacing w:line="480" w:lineRule="auto"/>
              <w:jc w:val="both"/>
              <w:rPr>
                <w:bCs/>
              </w:rPr>
            </w:pPr>
            <w:r w:rsidRPr="004D5361">
              <w:rPr>
                <w:bCs/>
              </w:rPr>
              <w:t>Flowering Time</w:t>
            </w:r>
          </w:p>
        </w:tc>
        <w:tc>
          <w:tcPr>
            <w:tcW w:w="1667" w:type="pct"/>
            <w:tcBorders>
              <w:top w:val="nil"/>
              <w:left w:val="nil"/>
              <w:bottom w:val="nil"/>
              <w:right w:val="nil"/>
            </w:tcBorders>
            <w:shd w:val="clear" w:color="auto" w:fill="D9D9D9"/>
            <w:noWrap/>
            <w:tcMar>
              <w:top w:w="15" w:type="dxa"/>
              <w:left w:w="15" w:type="dxa"/>
              <w:bottom w:w="0" w:type="dxa"/>
              <w:right w:w="15" w:type="dxa"/>
            </w:tcMar>
            <w:vAlign w:val="center"/>
            <w:hideMark/>
          </w:tcPr>
          <w:p w14:paraId="2236560E" w14:textId="77777777" w:rsidR="004D5361" w:rsidRPr="004D5361" w:rsidRDefault="004D5361" w:rsidP="004D5361">
            <w:pPr>
              <w:spacing w:line="480" w:lineRule="auto"/>
              <w:jc w:val="both"/>
              <w:rPr>
                <w:bCs/>
              </w:rPr>
            </w:pPr>
            <w:r w:rsidRPr="004D5361">
              <w:rPr>
                <w:bCs/>
              </w:rPr>
              <w:t>9.97 × 10</w:t>
            </w:r>
            <w:r w:rsidRPr="004D5361">
              <w:rPr>
                <w:bCs/>
                <w:vertAlign w:val="superscript"/>
              </w:rPr>
              <w:t>-7</w:t>
            </w:r>
          </w:p>
        </w:tc>
      </w:tr>
      <w:tr w:rsidR="004D5361" w:rsidRPr="004D5361" w14:paraId="741FD802" w14:textId="77777777" w:rsidTr="00255824">
        <w:trPr>
          <w:trHeight w:val="320"/>
          <w:jc w:val="center"/>
        </w:trPr>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4B52EA09"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46E94990" w14:textId="77777777" w:rsidR="004D5361" w:rsidRPr="004D5361" w:rsidRDefault="004D5361" w:rsidP="004D5361">
            <w:pPr>
              <w:spacing w:line="480" w:lineRule="auto"/>
              <w:jc w:val="both"/>
              <w:rPr>
                <w:bCs/>
              </w:rPr>
            </w:pPr>
            <w:r w:rsidRPr="004D5361">
              <w:rPr>
                <w:bCs/>
              </w:rPr>
              <w:t>Aboveground Biomass</w:t>
            </w:r>
          </w:p>
        </w:tc>
        <w:tc>
          <w:tcPr>
            <w:tcW w:w="1667" w:type="pct"/>
            <w:tcBorders>
              <w:top w:val="nil"/>
              <w:left w:val="nil"/>
              <w:right w:val="nil"/>
            </w:tcBorders>
            <w:shd w:val="clear" w:color="auto" w:fill="auto"/>
            <w:noWrap/>
            <w:tcMar>
              <w:top w:w="15" w:type="dxa"/>
              <w:left w:w="15" w:type="dxa"/>
              <w:bottom w:w="0" w:type="dxa"/>
              <w:right w:w="15" w:type="dxa"/>
            </w:tcMar>
            <w:vAlign w:val="center"/>
            <w:hideMark/>
          </w:tcPr>
          <w:p w14:paraId="7EB80189" w14:textId="77777777" w:rsidR="004D5361" w:rsidRPr="004D5361" w:rsidRDefault="004D5361" w:rsidP="004D5361">
            <w:pPr>
              <w:spacing w:line="480" w:lineRule="auto"/>
              <w:jc w:val="both"/>
              <w:rPr>
                <w:bCs/>
              </w:rPr>
            </w:pPr>
            <w:r w:rsidRPr="004D5361">
              <w:rPr>
                <w:bCs/>
              </w:rPr>
              <w:t>5.11 × 10</w:t>
            </w:r>
            <w:r w:rsidRPr="004D5361">
              <w:rPr>
                <w:bCs/>
                <w:vertAlign w:val="superscript"/>
              </w:rPr>
              <w:t>-7</w:t>
            </w:r>
          </w:p>
        </w:tc>
      </w:tr>
      <w:tr w:rsidR="004D5361" w:rsidRPr="004D5361" w14:paraId="314BEC72" w14:textId="77777777" w:rsidTr="00255824">
        <w:trPr>
          <w:trHeight w:val="320"/>
          <w:jc w:val="center"/>
        </w:trPr>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04AEACA8" w14:textId="77777777" w:rsidR="004D5361" w:rsidRPr="004D5361" w:rsidRDefault="004D5361" w:rsidP="004D5361">
            <w:pPr>
              <w:spacing w:line="480" w:lineRule="auto"/>
              <w:jc w:val="both"/>
              <w:rPr>
                <w:bCs/>
              </w:rPr>
            </w:pPr>
            <w:r w:rsidRPr="004D5361">
              <w:rPr>
                <w:bCs/>
              </w:rPr>
              <w:t>2023</w:t>
            </w:r>
          </w:p>
        </w:tc>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3C225A1C" w14:textId="77777777" w:rsidR="004D5361" w:rsidRPr="004D5361" w:rsidRDefault="004D5361" w:rsidP="004D5361">
            <w:pPr>
              <w:spacing w:line="480" w:lineRule="auto"/>
              <w:jc w:val="both"/>
              <w:rPr>
                <w:bCs/>
              </w:rPr>
            </w:pPr>
            <w:r w:rsidRPr="004D5361">
              <w:rPr>
                <w:bCs/>
              </w:rPr>
              <w:t>Plant Height</w:t>
            </w:r>
          </w:p>
        </w:tc>
        <w:tc>
          <w:tcPr>
            <w:tcW w:w="1667" w:type="pct"/>
            <w:tcBorders>
              <w:top w:val="nil"/>
              <w:left w:val="nil"/>
              <w:right w:val="nil"/>
            </w:tcBorders>
            <w:shd w:val="clear" w:color="auto" w:fill="D9D9D9"/>
            <w:noWrap/>
            <w:tcMar>
              <w:top w:w="15" w:type="dxa"/>
              <w:left w:w="15" w:type="dxa"/>
              <w:bottom w:w="0" w:type="dxa"/>
              <w:right w:w="15" w:type="dxa"/>
            </w:tcMar>
            <w:vAlign w:val="center"/>
            <w:hideMark/>
          </w:tcPr>
          <w:p w14:paraId="0CE7BD0A" w14:textId="77777777" w:rsidR="004D5361" w:rsidRPr="004D5361" w:rsidRDefault="004D5361" w:rsidP="004D5361">
            <w:pPr>
              <w:spacing w:line="480" w:lineRule="auto"/>
              <w:jc w:val="both"/>
              <w:rPr>
                <w:bCs/>
              </w:rPr>
            </w:pPr>
            <w:r w:rsidRPr="004D5361">
              <w:rPr>
                <w:bCs/>
              </w:rPr>
              <w:t>1.10 × 10</w:t>
            </w:r>
            <w:r w:rsidRPr="004D5361">
              <w:rPr>
                <w:bCs/>
                <w:vertAlign w:val="superscript"/>
              </w:rPr>
              <w:t>-7</w:t>
            </w:r>
          </w:p>
        </w:tc>
      </w:tr>
      <w:tr w:rsidR="004D5361" w:rsidRPr="004D5361" w14:paraId="3B49AC00" w14:textId="77777777" w:rsidTr="00255824">
        <w:trPr>
          <w:trHeight w:val="320"/>
          <w:jc w:val="center"/>
        </w:trPr>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48BA93A7" w14:textId="77777777" w:rsidR="004D5361" w:rsidRPr="004D5361" w:rsidRDefault="004D5361" w:rsidP="004D5361">
            <w:pPr>
              <w:spacing w:line="480" w:lineRule="auto"/>
              <w:jc w:val="both"/>
              <w:rPr>
                <w:bCs/>
              </w:rPr>
            </w:pPr>
            <w:r w:rsidRPr="004D5361">
              <w:rPr>
                <w:bCs/>
              </w:rPr>
              <w:t>2023</w:t>
            </w:r>
          </w:p>
        </w:tc>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38BF3706" w14:textId="77777777" w:rsidR="004D5361" w:rsidRPr="004D5361" w:rsidRDefault="004D5361" w:rsidP="004D5361">
            <w:pPr>
              <w:spacing w:line="480" w:lineRule="auto"/>
              <w:jc w:val="both"/>
              <w:rPr>
                <w:bCs/>
              </w:rPr>
            </w:pPr>
            <w:r w:rsidRPr="004D5361">
              <w:rPr>
                <w:bCs/>
              </w:rPr>
              <w:t>Productive Stolons</w:t>
            </w:r>
          </w:p>
        </w:tc>
        <w:tc>
          <w:tcPr>
            <w:tcW w:w="1667" w:type="pct"/>
            <w:tcBorders>
              <w:left w:val="nil"/>
              <w:bottom w:val="single" w:sz="12" w:space="0" w:color="auto"/>
              <w:right w:val="nil"/>
            </w:tcBorders>
            <w:shd w:val="clear" w:color="auto" w:fill="auto"/>
            <w:noWrap/>
            <w:tcMar>
              <w:top w:w="15" w:type="dxa"/>
              <w:left w:w="15" w:type="dxa"/>
              <w:bottom w:w="0" w:type="dxa"/>
              <w:right w:w="15" w:type="dxa"/>
            </w:tcMar>
            <w:vAlign w:val="center"/>
            <w:hideMark/>
          </w:tcPr>
          <w:p w14:paraId="1AAEB45A" w14:textId="77777777" w:rsidR="004D5361" w:rsidRPr="004D5361" w:rsidRDefault="004D5361" w:rsidP="004D5361">
            <w:pPr>
              <w:spacing w:line="480" w:lineRule="auto"/>
              <w:jc w:val="both"/>
              <w:rPr>
                <w:bCs/>
              </w:rPr>
            </w:pPr>
            <w:r w:rsidRPr="004D5361">
              <w:rPr>
                <w:bCs/>
              </w:rPr>
              <w:t>1.95 × 10</w:t>
            </w:r>
            <w:r w:rsidRPr="004D5361">
              <w:rPr>
                <w:bCs/>
                <w:vertAlign w:val="superscript"/>
              </w:rPr>
              <w:t>-6</w:t>
            </w:r>
          </w:p>
        </w:tc>
      </w:tr>
    </w:tbl>
    <w:p w14:paraId="15A84A96" w14:textId="77777777" w:rsidR="001B6082" w:rsidRDefault="001B6082" w:rsidP="004D5361">
      <w:pPr>
        <w:spacing w:line="480" w:lineRule="auto"/>
        <w:jc w:val="both"/>
      </w:pPr>
    </w:p>
    <w:p w14:paraId="3C88FFF4" w14:textId="77777777" w:rsidR="001B6082" w:rsidRDefault="001B6082">
      <w:r>
        <w:br w:type="page"/>
      </w:r>
      <w:r w:rsidRPr="001B6082">
        <w:rPr>
          <w:noProof/>
        </w:rPr>
        <w:lastRenderedPageBreak/>
        <w:drawing>
          <wp:inline distT="0" distB="0" distL="0" distR="0" wp14:anchorId="0DAD398A" wp14:editId="498517CF">
            <wp:extent cx="5482044" cy="6943529"/>
            <wp:effectExtent l="0" t="0" r="4445" b="0"/>
            <wp:docPr id="10115546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54649" name="Picture 1" descr="A screenshot of a graph&#10;&#10;Description automatically generated"/>
                    <pic:cNvPicPr/>
                  </pic:nvPicPr>
                  <pic:blipFill rotWithShape="1">
                    <a:blip r:embed="rId5" cstate="print">
                      <a:extLst>
                        <a:ext uri="{28A0092B-C50C-407E-A947-70E740481C1C}">
                          <a14:useLocalDpi xmlns:a14="http://schemas.microsoft.com/office/drawing/2010/main" val="0"/>
                        </a:ext>
                      </a:extLst>
                    </a:blip>
                    <a:srcRect l="8902"/>
                    <a:stretch/>
                  </pic:blipFill>
                  <pic:spPr bwMode="auto">
                    <a:xfrm>
                      <a:off x="0" y="0"/>
                      <a:ext cx="5513112" cy="6982879"/>
                    </a:xfrm>
                    <a:prstGeom prst="rect">
                      <a:avLst/>
                    </a:prstGeom>
                    <a:ln>
                      <a:noFill/>
                    </a:ln>
                    <a:extLst>
                      <a:ext uri="{53640926-AAD7-44D8-BBD7-CCE9431645EC}">
                        <a14:shadowObscured xmlns:a14="http://schemas.microsoft.com/office/drawing/2010/main"/>
                      </a:ext>
                    </a:extLst>
                  </pic:spPr>
                </pic:pic>
              </a:graphicData>
            </a:graphic>
          </wp:inline>
        </w:drawing>
      </w:r>
      <w:r w:rsidRPr="001B6082">
        <w:t xml:space="preserve"> </w:t>
      </w:r>
    </w:p>
    <w:p w14:paraId="191C0054" w14:textId="3BDBF94D" w:rsidR="001B6082" w:rsidRDefault="001B6082" w:rsidP="004D5361">
      <w:pPr>
        <w:spacing w:line="480" w:lineRule="auto"/>
      </w:pPr>
      <w:r w:rsidRPr="001B6082">
        <w:t xml:space="preserve">Figure 1: Mean trait values (points) and standard error (vertical lines) for each trait in each treatment, separated by year (A-C: 2022; D-G: 2023). Ploidy-by-domestication status pairs (groups) separated by color. Lines connect mean trait values between treatments. </w:t>
      </w:r>
      <w:r>
        <w:br w:type="page"/>
      </w:r>
    </w:p>
    <w:p w14:paraId="3CAEFA33" w14:textId="77777777" w:rsidR="001B6082" w:rsidRDefault="001B6082">
      <w:r w:rsidRPr="001B6082">
        <w:rPr>
          <w:noProof/>
        </w:rPr>
        <w:lastRenderedPageBreak/>
        <w:drawing>
          <wp:inline distT="0" distB="0" distL="0" distR="0" wp14:anchorId="44B46801" wp14:editId="5806BEE9">
            <wp:extent cx="5486400" cy="7008070"/>
            <wp:effectExtent l="0" t="0" r="0" b="0"/>
            <wp:docPr id="6705108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1081" name="Picture 2" descr="A screenshot of a graph&#10;&#10;Description automatically generated"/>
                    <pic:cNvPicPr/>
                  </pic:nvPicPr>
                  <pic:blipFill rotWithShape="1">
                    <a:blip r:embed="rId6" cstate="print">
                      <a:extLst>
                        <a:ext uri="{28A0092B-C50C-407E-A947-70E740481C1C}">
                          <a14:useLocalDpi xmlns:a14="http://schemas.microsoft.com/office/drawing/2010/main" val="0"/>
                        </a:ext>
                      </a:extLst>
                    </a:blip>
                    <a:srcRect l="9671"/>
                    <a:stretch/>
                  </pic:blipFill>
                  <pic:spPr bwMode="auto">
                    <a:xfrm>
                      <a:off x="0" y="0"/>
                      <a:ext cx="5509519" cy="7037601"/>
                    </a:xfrm>
                    <a:prstGeom prst="rect">
                      <a:avLst/>
                    </a:prstGeom>
                    <a:ln>
                      <a:noFill/>
                    </a:ln>
                    <a:extLst>
                      <a:ext uri="{53640926-AAD7-44D8-BBD7-CCE9431645EC}">
                        <a14:shadowObscured xmlns:a14="http://schemas.microsoft.com/office/drawing/2010/main"/>
                      </a:ext>
                    </a:extLst>
                  </pic:spPr>
                </pic:pic>
              </a:graphicData>
            </a:graphic>
          </wp:inline>
        </w:drawing>
      </w:r>
      <w:r w:rsidRPr="001B6082">
        <w:t xml:space="preserve"> </w:t>
      </w:r>
    </w:p>
    <w:p w14:paraId="7451A1FC" w14:textId="3235790C" w:rsidR="001B6082" w:rsidRDefault="001B6082" w:rsidP="004D5361">
      <w:pPr>
        <w:spacing w:line="480" w:lineRule="auto"/>
      </w:pPr>
      <w:r w:rsidRPr="001B6082">
        <w:t>Figure 2: Change in trait value expressed as a percentage change from one environment to the other (∆z) for each trait, separated by year (A-C: 2022; D-G: 2023). Ploidy-by-domestication status pairs (groups) separated by color.</w:t>
      </w:r>
    </w:p>
    <w:sectPr w:rsidR="001B6082" w:rsidSect="00D60B6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ain Agha">
    <w15:presenceInfo w15:providerId="Windows Live" w15:userId="16695af797202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82"/>
    <w:rsid w:val="00030F82"/>
    <w:rsid w:val="00060312"/>
    <w:rsid w:val="000863FE"/>
    <w:rsid w:val="00120993"/>
    <w:rsid w:val="001B6082"/>
    <w:rsid w:val="0026158B"/>
    <w:rsid w:val="00265F77"/>
    <w:rsid w:val="002B1AD4"/>
    <w:rsid w:val="002E43FF"/>
    <w:rsid w:val="00365FCD"/>
    <w:rsid w:val="004D5361"/>
    <w:rsid w:val="00586687"/>
    <w:rsid w:val="005A50D8"/>
    <w:rsid w:val="005B6CB6"/>
    <w:rsid w:val="005E11DA"/>
    <w:rsid w:val="00630AE7"/>
    <w:rsid w:val="006529A6"/>
    <w:rsid w:val="00715006"/>
    <w:rsid w:val="00816682"/>
    <w:rsid w:val="00865F10"/>
    <w:rsid w:val="00927F27"/>
    <w:rsid w:val="0093432D"/>
    <w:rsid w:val="009738B1"/>
    <w:rsid w:val="00B9161E"/>
    <w:rsid w:val="00C23CA8"/>
    <w:rsid w:val="00C26AF2"/>
    <w:rsid w:val="00C77562"/>
    <w:rsid w:val="00C9197F"/>
    <w:rsid w:val="00D40C1F"/>
    <w:rsid w:val="00D54AA7"/>
    <w:rsid w:val="00D60B6F"/>
    <w:rsid w:val="00DA3E8F"/>
    <w:rsid w:val="00DD1ED6"/>
    <w:rsid w:val="00DE2A0E"/>
    <w:rsid w:val="00E01B41"/>
    <w:rsid w:val="00E35A1E"/>
    <w:rsid w:val="00E7341B"/>
    <w:rsid w:val="00E83E55"/>
    <w:rsid w:val="00F95A20"/>
    <w:rsid w:val="00FB1969"/>
    <w:rsid w:val="00FF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5020"/>
  <w15:chartTrackingRefBased/>
  <w15:docId w15:val="{8D4F2FE8-FBB8-3D47-858B-093C8079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E11DA"/>
  </w:style>
  <w:style w:type="paragraph" w:styleId="Bibliography">
    <w:name w:val="Bibliography"/>
    <w:basedOn w:val="Normal"/>
    <w:next w:val="Normal"/>
    <w:uiPriority w:val="37"/>
    <w:unhideWhenUsed/>
    <w:rsid w:val="004D5361"/>
    <w:pPr>
      <w:tabs>
        <w:tab w:val="left" w:pos="380"/>
        <w:tab w:val="left" w:pos="500"/>
      </w:tabs>
      <w:spacing w:after="240"/>
      <w:ind w:left="384" w:hanging="384"/>
    </w:pPr>
  </w:style>
  <w:style w:type="character" w:styleId="PlaceholderText">
    <w:name w:val="Placeholder Text"/>
    <w:basedOn w:val="DefaultParagraphFont"/>
    <w:uiPriority w:val="99"/>
    <w:semiHidden/>
    <w:rsid w:val="00FF6841"/>
    <w:rPr>
      <w:color w:val="808080"/>
    </w:rPr>
  </w:style>
  <w:style w:type="character" w:styleId="Hyperlink">
    <w:name w:val="Hyperlink"/>
    <w:basedOn w:val="DefaultParagraphFont"/>
    <w:uiPriority w:val="99"/>
    <w:unhideWhenUsed/>
    <w:rsid w:val="006529A6"/>
    <w:rPr>
      <w:color w:val="0563C1" w:themeColor="hyperlink"/>
      <w:u w:val="single"/>
    </w:rPr>
  </w:style>
  <w:style w:type="character" w:styleId="UnresolvedMention">
    <w:name w:val="Unresolved Mention"/>
    <w:basedOn w:val="DefaultParagraphFont"/>
    <w:uiPriority w:val="99"/>
    <w:semiHidden/>
    <w:unhideWhenUsed/>
    <w:rsid w:val="006529A6"/>
    <w:rPr>
      <w:color w:val="605E5C"/>
      <w:shd w:val="clear" w:color="auto" w:fill="E1DFDD"/>
    </w:rPr>
  </w:style>
  <w:style w:type="paragraph" w:styleId="Revision">
    <w:name w:val="Revision"/>
    <w:hidden/>
    <w:uiPriority w:val="99"/>
    <w:semiHidden/>
    <w:rsid w:val="002E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2595">
      <w:bodyDiv w:val="1"/>
      <w:marLeft w:val="0"/>
      <w:marRight w:val="0"/>
      <w:marTop w:val="0"/>
      <w:marBottom w:val="0"/>
      <w:divBdr>
        <w:top w:val="none" w:sz="0" w:space="0" w:color="auto"/>
        <w:left w:val="none" w:sz="0" w:space="0" w:color="auto"/>
        <w:bottom w:val="none" w:sz="0" w:space="0" w:color="auto"/>
        <w:right w:val="none" w:sz="0" w:space="0" w:color="auto"/>
      </w:divBdr>
    </w:div>
    <w:div w:id="804084632">
      <w:bodyDiv w:val="1"/>
      <w:marLeft w:val="0"/>
      <w:marRight w:val="0"/>
      <w:marTop w:val="0"/>
      <w:marBottom w:val="0"/>
      <w:divBdr>
        <w:top w:val="none" w:sz="0" w:space="0" w:color="auto"/>
        <w:left w:val="none" w:sz="0" w:space="0" w:color="auto"/>
        <w:bottom w:val="none" w:sz="0" w:space="0" w:color="auto"/>
        <w:right w:val="none" w:sz="0" w:space="0" w:color="auto"/>
      </w:divBdr>
    </w:div>
    <w:div w:id="817921513">
      <w:bodyDiv w:val="1"/>
      <w:marLeft w:val="0"/>
      <w:marRight w:val="0"/>
      <w:marTop w:val="0"/>
      <w:marBottom w:val="0"/>
      <w:divBdr>
        <w:top w:val="none" w:sz="0" w:space="0" w:color="auto"/>
        <w:left w:val="none" w:sz="0" w:space="0" w:color="auto"/>
        <w:bottom w:val="none" w:sz="0" w:space="0" w:color="auto"/>
        <w:right w:val="none" w:sz="0" w:space="0" w:color="auto"/>
      </w:divBdr>
    </w:div>
    <w:div w:id="1056929397">
      <w:bodyDiv w:val="1"/>
      <w:marLeft w:val="0"/>
      <w:marRight w:val="0"/>
      <w:marTop w:val="0"/>
      <w:marBottom w:val="0"/>
      <w:divBdr>
        <w:top w:val="none" w:sz="0" w:space="0" w:color="auto"/>
        <w:left w:val="none" w:sz="0" w:space="0" w:color="auto"/>
        <w:bottom w:val="none" w:sz="0" w:space="0" w:color="auto"/>
        <w:right w:val="none" w:sz="0" w:space="0" w:color="auto"/>
      </w:divBdr>
    </w:div>
    <w:div w:id="18076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F001-9310-0248-A1E5-A0226164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25</Pages>
  <Words>34400</Words>
  <Characters>196081</Characters>
  <Application>Microsoft Office Word</Application>
  <DocSecurity>0</DocSecurity>
  <Lines>1634</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I Agha</dc:creator>
  <cp:keywords/>
  <dc:description/>
  <cp:lastModifiedBy>Husain Agha</cp:lastModifiedBy>
  <cp:revision>4</cp:revision>
  <dcterms:created xsi:type="dcterms:W3CDTF">2024-05-24T18:57:00Z</dcterms:created>
  <dcterms:modified xsi:type="dcterms:W3CDTF">2024-05-30T16:02:00Z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id="R3cr99Nk"/&gt;&lt;style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